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1D9D6" w14:textId="77777777" w:rsidR="00616D6E" w:rsidRPr="002302D4" w:rsidRDefault="002F4903" w:rsidP="00EA18F6">
      <w:pPr>
        <w:pStyle w:val="E-Subtitle"/>
        <w:tabs>
          <w:tab w:val="left" w:pos="90"/>
        </w:tabs>
      </w:pPr>
      <w:r>
        <w:rPr>
          <w:noProof/>
        </w:rPr>
        <mc:AlternateContent>
          <mc:Choice Requires="wps">
            <w:drawing>
              <wp:anchor distT="0" distB="0" distL="114300" distR="114300" simplePos="0" relativeHeight="251659264" behindDoc="0" locked="0" layoutInCell="1" allowOverlap="1" wp14:anchorId="32C1983B" wp14:editId="47F9EE11">
                <wp:simplePos x="0" y="0"/>
                <wp:positionH relativeFrom="column">
                  <wp:posOffset>3904615</wp:posOffset>
                </wp:positionH>
                <wp:positionV relativeFrom="paragraph">
                  <wp:posOffset>-635</wp:posOffset>
                </wp:positionV>
                <wp:extent cx="1169035" cy="899795"/>
                <wp:effectExtent l="0" t="0" r="0" b="0"/>
                <wp:wrapNone/>
                <wp:docPr id="3" name="Text Box 3"/>
                <wp:cNvGraphicFramePr/>
                <a:graphic xmlns:a="http://schemas.openxmlformats.org/drawingml/2006/main">
                  <a:graphicData uri="http://schemas.microsoft.com/office/word/2010/wordprocessingShape">
                    <wps:wsp>
                      <wps:cNvSpPr txBox="1"/>
                      <wps:spPr>
                        <a:xfrm>
                          <a:off x="0" y="0"/>
                          <a:ext cx="1169035" cy="89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C1EB6" w14:textId="77777777" w:rsidR="00901BEC" w:rsidRDefault="00901BEC" w:rsidP="00077853">
                            <w:pPr>
                              <w:jc w:val="right"/>
                            </w:pPr>
                            <w:r>
                              <w:rPr>
                                <w:noProof/>
                              </w:rPr>
                              <w:drawing>
                                <wp:inline distT="0" distB="0" distL="0" distR="0" wp14:anchorId="7001A38C" wp14:editId="09EC209B">
                                  <wp:extent cx="1162800" cy="69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DI-2.png"/>
                                          <pic:cNvPicPr/>
                                        </pic:nvPicPr>
                                        <pic:blipFill>
                                          <a:blip r:embed="rId8">
                                            <a:extLst>
                                              <a:ext uri="{28A0092B-C50C-407E-A947-70E740481C1C}">
                                                <a14:useLocalDpi xmlns:a14="http://schemas.microsoft.com/office/drawing/2010/main" val="0"/>
                                              </a:ext>
                                            </a:extLst>
                                          </a:blip>
                                          <a:stretch>
                                            <a:fillRect/>
                                          </a:stretch>
                                        </pic:blipFill>
                                        <pic:spPr>
                                          <a:xfrm>
                                            <a:off x="0" y="0"/>
                                            <a:ext cx="1162800" cy="691200"/>
                                          </a:xfrm>
                                          <a:prstGeom prst="rect">
                                            <a:avLst/>
                                          </a:prstGeom>
                                        </pic:spPr>
                                      </pic:pic>
                                    </a:graphicData>
                                  </a:graphic>
                                </wp:inline>
                              </w:drawing>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C1983B" id="_x0000_t202" coordsize="21600,21600" o:spt="202" path="m,l,21600r21600,l21600,xe">
                <v:stroke joinstyle="miter"/>
                <v:path gradientshapeok="t" o:connecttype="rect"/>
              </v:shapetype>
              <v:shape id="Text Box 3" o:spid="_x0000_s1026" type="#_x0000_t202" style="position:absolute;margin-left:307.45pt;margin-top:-.05pt;width:92.05pt;height:70.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" fillcolor="white [3201]" stroked="f" strokeweight=".5pt">
                <v:textbox inset="0,0,0,0">
                  <w:txbxContent>
                    <w:p w14:paraId="617C1EB6" w14:textId="77777777" w:rsidR="00901BEC" w:rsidRDefault="00901BEC" w:rsidP="00077853">
                      <w:pPr>
                        <w:jc w:val="right"/>
                      </w:pPr>
                      <w:r>
                        <w:rPr>
                          <w:noProof/>
                        </w:rPr>
                        <w:drawing>
                          <wp:inline distT="0" distB="0" distL="0" distR="0" wp14:anchorId="7001A38C" wp14:editId="09EC209B">
                            <wp:extent cx="1162800" cy="69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DI-2.png"/>
                                    <pic:cNvPicPr/>
                                  </pic:nvPicPr>
                                  <pic:blipFill>
                                    <a:blip r:embed="rId8">
                                      <a:extLst>
                                        <a:ext uri="{28A0092B-C50C-407E-A947-70E740481C1C}">
                                          <a14:useLocalDpi xmlns:a14="http://schemas.microsoft.com/office/drawing/2010/main" val="0"/>
                                        </a:ext>
                                      </a:extLst>
                                    </a:blip>
                                    <a:stretch>
                                      <a:fillRect/>
                                    </a:stretch>
                                  </pic:blipFill>
                                  <pic:spPr>
                                    <a:xfrm>
                                      <a:off x="0" y="0"/>
                                      <a:ext cx="1162800" cy="691200"/>
                                    </a:xfrm>
                                    <a:prstGeom prst="rect">
                                      <a:avLst/>
                                    </a:prstGeom>
                                  </pic:spPr>
                                </pic:pic>
                              </a:graphicData>
                            </a:graphic>
                          </wp:inline>
                        </w:drawing>
                      </w:r>
                    </w:p>
                  </w:txbxContent>
                </v:textbox>
              </v:shape>
            </w:pict>
          </mc:Fallback>
        </mc:AlternateContent>
      </w:r>
      <w:r>
        <w:t xml:space="preserve">Proceedings of </w:t>
      </w:r>
      <w:r w:rsidR="00170324">
        <w:t>EDDI13</w:t>
      </w:r>
      <w:r>
        <w:br/>
      </w:r>
      <w:r w:rsidR="00E45012" w:rsidRPr="002302D4">
        <w:t>5</w:t>
      </w:r>
      <w:r w:rsidR="00E45012" w:rsidRPr="00727406">
        <w:rPr>
          <w:vertAlign w:val="superscript"/>
        </w:rPr>
        <w:t>th</w:t>
      </w:r>
      <w:r w:rsidR="00727406">
        <w:t xml:space="preserve"> </w:t>
      </w:r>
      <w:r w:rsidR="00E45012" w:rsidRPr="002302D4">
        <w:t xml:space="preserve">Annual </w:t>
      </w:r>
      <w:r>
        <w:t xml:space="preserve">European </w:t>
      </w:r>
      <w:r w:rsidR="00E45012" w:rsidRPr="002302D4">
        <w:t>DDI User Conference</w:t>
      </w:r>
      <w:r w:rsidR="00473489">
        <w:br/>
      </w:r>
      <w:r w:rsidR="00CD33FF">
        <w:t>December 2013, Paris, France</w:t>
      </w:r>
    </w:p>
    <w:p w14:paraId="2DEEE872" w14:textId="77777777" w:rsidR="002302D4" w:rsidRPr="00C826F2" w:rsidRDefault="00D634E1" w:rsidP="00B20F64">
      <w:pPr>
        <w:pStyle w:val="E-Title"/>
        <w:rPr>
          <w:b/>
        </w:rPr>
      </w:pPr>
      <w:r>
        <w:rPr>
          <w:b/>
        </w:rPr>
        <w:t>Encoding Provenance of Social Science Data: Integrating PROV with DDI</w:t>
      </w:r>
    </w:p>
    <w:p w14:paraId="41582113" w14:textId="77777777" w:rsidR="00B741BB" w:rsidRDefault="00DD5385" w:rsidP="00B20F64">
      <w:pPr>
        <w:pStyle w:val="E-Author"/>
        <w:rPr>
          <w:szCs w:val="20"/>
        </w:rPr>
      </w:pPr>
      <w:r>
        <w:t>Carl Lagoze</w:t>
      </w:r>
      <w:r w:rsidR="004943CE" w:rsidRPr="00792A05">
        <w:rPr>
          <w:rStyle w:val="FootnoteReference"/>
          <w:rFonts w:eastAsia="Times New Roman"/>
          <w:szCs w:val="24"/>
        </w:rPr>
        <w:footnoteReference w:id="1"/>
      </w:r>
      <w:r w:rsidR="004943CE" w:rsidRPr="00792A05">
        <w:t xml:space="preserve">, </w:t>
      </w:r>
      <w:r w:rsidR="002F640A">
        <w:t>Jeremy Williams</w:t>
      </w:r>
      <w:r w:rsidR="004943CE" w:rsidRPr="00792A05">
        <w:rPr>
          <w:rStyle w:val="FootnoteReference"/>
          <w:rFonts w:eastAsia="Times New Roman"/>
          <w:szCs w:val="24"/>
        </w:rPr>
        <w:footnoteReference w:id="2"/>
      </w:r>
      <w:r w:rsidR="002F640A">
        <w:t>, Lars Vilhuber</w:t>
      </w:r>
      <w:r w:rsidR="002F640A">
        <w:rPr>
          <w:rStyle w:val="FootnoteReference"/>
        </w:rPr>
        <w:footnoteReference w:id="3"/>
      </w:r>
      <w:r w:rsidR="00D62AEE">
        <w:rPr>
          <w:szCs w:val="20"/>
        </w:rPr>
        <w:t>, William Block</w:t>
      </w:r>
      <w:r w:rsidR="00D62AEE" w:rsidRPr="00D62AEE">
        <w:rPr>
          <w:szCs w:val="20"/>
          <w:vertAlign w:val="superscript"/>
        </w:rPr>
        <w:t>2</w:t>
      </w:r>
    </w:p>
    <w:p w14:paraId="6CF9B090" w14:textId="77777777" w:rsidR="0037330D" w:rsidRPr="00523C4B" w:rsidRDefault="0037330D" w:rsidP="00B741BB">
      <w:pPr>
        <w:pStyle w:val="E-Abstract"/>
      </w:pPr>
      <w:r w:rsidRPr="00523C4B">
        <w:t>Abstract</w:t>
      </w:r>
    </w:p>
    <w:p w14:paraId="41F77C46" w14:textId="6025D841" w:rsidR="00BD4DD3" w:rsidRPr="00B741BB" w:rsidRDefault="00F030F2" w:rsidP="00EC75DE">
      <w:pPr>
        <w:pStyle w:val="E-Normal"/>
      </w:pPr>
      <w:r>
        <w:t>Provenance is a key component of evaluating the integrity and reusability of data for scholarship</w:t>
      </w:r>
      <w:r w:rsidR="003A5A1A">
        <w:t>.</w:t>
      </w:r>
      <w:r>
        <w:t xml:space="preserve"> While recording and providing access provenance has always been important, it is even more critical in the web environment in which data from distributed sources and of varying integrity can be combined and derived. The PROV model, developed under the auspices of the W3C, is a foundation for semantically-rich, interoperable, and web-compatible provenance metadata. We report on the results of our experimentation with integrating the PROV model into the DDI metadata for a complex, but characteristic, example </w:t>
      </w:r>
      <w:r w:rsidR="00F4619B">
        <w:t xml:space="preserve">of </w:t>
      </w:r>
      <w:r>
        <w:t>social science data. We also present some preliminary thinking on how to visualize those graphs in the user interface.</w:t>
      </w:r>
    </w:p>
    <w:p w14:paraId="4E675BED" w14:textId="77777777" w:rsidR="00B741BB" w:rsidRDefault="00B741BB" w:rsidP="004F41EB">
      <w:pPr>
        <w:pStyle w:val="E-Normal"/>
        <w:jc w:val="left"/>
      </w:pPr>
      <w:r w:rsidRPr="00687ABF">
        <w:rPr>
          <w:rStyle w:val="E-KeywordsChar"/>
        </w:rPr>
        <w:t>Keywords:</w:t>
      </w:r>
      <w:r>
        <w:t xml:space="preserve"> </w:t>
      </w:r>
      <w:r w:rsidR="001C2232">
        <w:t>Metadata, Provenance, DDI, eSocial Science</w:t>
      </w:r>
      <w:r>
        <w:t>.</w:t>
      </w:r>
    </w:p>
    <w:p w14:paraId="6E3E6C69" w14:textId="77777777" w:rsidR="00BD4DD3" w:rsidRDefault="00BD4DD3" w:rsidP="00B27E90">
      <w:pPr>
        <w:pStyle w:val="E-Section"/>
      </w:pPr>
      <w:r>
        <w:t>Introduction</w:t>
      </w:r>
    </w:p>
    <w:p w14:paraId="6BD1E5C3" w14:textId="2CEB9538" w:rsidR="00245B33" w:rsidRDefault="00EA18F6" w:rsidP="003F02EA">
      <w:pPr>
        <w:pStyle w:val="E-Normal"/>
      </w:pPr>
      <w:r>
        <w:t>For the past 50 years, quantitative social science has been built on a shared foundation of data sources originating from survey research, aggregate government statistics, and in-depth studies of individual places, people, or events.</w:t>
      </w:r>
      <w:r w:rsidR="003F02EA">
        <w:t xml:space="preserve"> Underlying these data is a well-established infrastructure composed of </w:t>
      </w:r>
      <w:r>
        <w:t xml:space="preserve">an international network of highly-curated and metadata-rich archives of social science data such as ICPSR (Inter-University Consortium for Political and Social Research) and the UK Data Archive. These archives continue to play an important role in quantitative social science research. However, the emergence and maturation of ubiquitous networked computing and the ever-growing data cloud has introduced a spectacular quantity and variety of new data sources into this mix. These include massive social media data sources such as Facebook, Twitter, and other online communities, which when combined with more </w:t>
      </w:r>
      <w:r>
        <w:lastRenderedPageBreak/>
        <w:t>traditional data sources, provide the opportunity for studies at scales heretofore unimaginable. This paradigm shift has been described by Gary King, a Harvard political scientist, as the</w:t>
      </w:r>
      <w:r w:rsidRPr="00EA18F6">
        <w:rPr>
          <w:i/>
        </w:rPr>
        <w:t xml:space="preserve"> social science data revolution</w:t>
      </w:r>
      <w:r>
        <w:t xml:space="preserve">, which is characterized by a “changing evidence base of social science research” </w:t>
      </w:r>
      <w:r w:rsidR="00775772">
        <w:fldChar w:fldCharType="begin" w:fldLock="1"/>
      </w:r>
      <w:r w:rsidR="00901BEC">
        <w:instrText>ADDIN CSL_CITATION { "citationItems" : [ { "id" : "ITEM-1", "itemData" : { "URL" : "http://gking.harvard.edu/files/gking/files/evbase-horizonsp.pdf", "author" : [ { "dropping-particle" : "", "family" : "King", "given" : "Gary", "non-dropping-particle" : "", "parse-names" : false, "suffix" : "" } ], "container-title" : "Horizons in Political Science", "id" : "ITEM-1", "issued" : { "date-parts" : [ [ "2011" ] ] }, "publisher" : "Harvard University", "publisher-place" : "Cambridge, MA", "title" : "The Social Science Data Revolution", "type" : "webpage" }, "uris" : [ "http://www.mendeley.com/documents/?uuid=4e3e266a-ce8a-4293-9e6d-6a4e0aff4b48" ] }, { "id" : "ITEM-2", "itemData" : { "DOI" : "10.1126/science.1197872", "ISSN" : "1095-9203", "PMID" : "21311013", "abstract" : "Massive increases in the availability of informative social science data are making dramatic progress possible in analyzing, understanding, and addressing many major societal problems. Yet the same forces pose severe challenges to the scientific infrastructure supporting data sharing, data management, informatics, statistical methodology, and research ethics and policy, and these are collectively holding back progress. I address these changes and challenges and suggest what can be done.", "author" : [ { "dropping-particle" : "", "family" : "King", "given" : "Gary", "non-dropping-particle" : "", "parse-names" : false, "suffix" : "" } ], "container-title" : "Science (New York, N.Y.)", "id" : "ITEM-2", "issue" : "6018", "issued" : { "date-parts" : [ [ "2011", "2", "11" ] ] }, "page" : "719-21", "title" : "Ensuring the data-rich future of the social sciences.", "type" : "article-journal", "volume" : "331" }, "uris" : [ "http://www.mendeley.com/documents/?uuid=49b88442-0f6b-4c13-8ea6-1ec05672086b" ] } ], "mendeley" : { "previouslyFormattedCitation" : "(King 2011b; King 2011a)" }, "properties" : { "noteIndex" : 0 }, "schema" : "https://github.com/citation-style-language/schema/raw/master/csl-citation.json" }</w:instrText>
      </w:r>
      <w:r w:rsidR="00775772">
        <w:fldChar w:fldCharType="separate"/>
      </w:r>
      <w:r w:rsidR="00E32A97" w:rsidRPr="00E32A97">
        <w:rPr>
          <w:noProof/>
        </w:rPr>
        <w:t>(King 2011b; King 2011a)</w:t>
      </w:r>
      <w:r w:rsidR="00775772">
        <w:fldChar w:fldCharType="end"/>
      </w:r>
      <w:r>
        <w:t>.</w:t>
      </w:r>
    </w:p>
    <w:p w14:paraId="6E686026" w14:textId="426ECD20" w:rsidR="00A401EA" w:rsidRDefault="00A401EA" w:rsidP="00292A80">
      <w:pPr>
        <w:pStyle w:val="E-Normal"/>
      </w:pPr>
      <w:r>
        <w:t xml:space="preserve">These huge changes in both the quantity and nature of data in quantitative social science have created </w:t>
      </w:r>
      <w:r w:rsidR="00EA333A">
        <w:t xml:space="preserve">what </w:t>
      </w:r>
      <w:r>
        <w:t xml:space="preserve">King calls an “infrastructural challenge” </w:t>
      </w:r>
      <w:r>
        <w:fldChar w:fldCharType="begin" w:fldLock="1"/>
      </w:r>
      <w:r w:rsidR="00901BEC">
        <w:instrText>ADDIN CSL_CITATION { "citationItems" : [ { "id" : "ITEM-1", "itemData" : { "DOI" : "10.1126/science.1197872", "ISSN" : "1095-9203", "PMID" : "21311013", "abstract" : "Massive increases in the availability of informative social science data are making dramatic progress possible in analyzing, understanding, and addressing many major societal problems. Yet the same forces pose severe challenges to the scientific infrastructure supporting data sharing, data management, informatics, statistical methodology, and research ethics and policy, and these are collectively holding back progress. I address these changes and challenges and suggest what can be done.", "author" : [ { "dropping-particle" : "", "family" : "King", "given" : "Gary", "non-dropping-particle" : "", "parse-names" : false, "suffix" : "" } ], "container-title" : "Science (New York, N.Y.)", "id" : "ITEM-1", "issue" : "6018", "issued" : { "date-parts" : [ [ "2011", "2", "11" ] ] }, "page" : "719-21", "title" : "Ensuring the data-rich future of the social sciences.", "type" : "article-journal", "volume" : "331" }, "uris" : [ "http://www.mendeley.com/documents/?uuid=49b88442-0f6b-4c13-8ea6-1ec05672086b" ] } ], "mendeley" : { "previouslyFormattedCitation" : "(King 2011a)" }, "properties" : { "noteIndex" : 0 }, "schema" : "https://github.com/citation-style-language/schema/raw/master/csl-citation.json" }</w:instrText>
      </w:r>
      <w:r>
        <w:fldChar w:fldCharType="separate"/>
      </w:r>
      <w:r w:rsidR="00E32A97" w:rsidRPr="00E32A97">
        <w:rPr>
          <w:noProof/>
        </w:rPr>
        <w:t>(King 2011a)</w:t>
      </w:r>
      <w:r>
        <w:fldChar w:fldCharType="end"/>
      </w:r>
      <w:r>
        <w:t xml:space="preserve">.  </w:t>
      </w:r>
      <w:r w:rsidR="003F02EA">
        <w:t xml:space="preserve">This challenge is not unique to social science; data-centric scholarship is becoming increasingly popular across </w:t>
      </w:r>
      <w:r w:rsidR="002317DA">
        <w:t xml:space="preserve">the </w:t>
      </w:r>
      <w:r w:rsidR="003F02EA">
        <w:t>disciplinary spectrum, from physical and life sciences to engineering to the humanities</w:t>
      </w:r>
      <w:r w:rsidR="00292A80">
        <w:t xml:space="preserve"> </w:t>
      </w:r>
      <w:r w:rsidR="00292A80">
        <w:fldChar w:fldCharType="begin" w:fldLock="1"/>
      </w:r>
      <w:r w:rsidR="00901BEC">
        <w:instrText>ADDIN CSL_CITATION { "citationItems" : [ { "id" : "ITEM-1", "itemData" : { "author" : [ { "dropping-particle" : "", "family" : "Daw", "given" : "Michael", "non-dropping-particle" : "", "parse-names" : false, "suffix" : "" }, { "dropping-particle" : "", "family" : "Procter", "given" : "Rob", "non-dropping-particle" : "", "parse-names" : false, "suffix" : "" }, { "dropping-particle" : "", "family" : "Lin", "given" : "Yuwei", "non-dropping-particle" : "", "parse-names" : false, "suffix" : "" }, { "dropping-particle" : "", "family" : "Hewitt", "given" : "Terry", "non-dropping-particle" : "", "parse-names" : false, "suffix" : "" }, { "dropping-particle" : "", "family" : "Ji", "given" : "Wei", "non-dropping-particle" : "", "parse-names" : false, "suffix" : "" }, { "dropping-particle" : "", "family" : "Voss", "given" : "Alex", "non-dropping-particle" : "", "parse-names" : false, "suffix" : "" }, { "dropping-particle" : "", "family" : "Baird", "given" : "Kenny", "non-dropping-particle" : "", "parse-names" : false, "suffix" : "" }, { "dropping-particle" : "", "family" : "Turner", "given" : "Andy", "non-dropping-particle" : "", "parse-names" : false, "suffix" : "" }, { "dropping-particle" : "", "family" : "Birkin", "given" : "Mark", "non-dropping-particle" : "", "parse-names" : false, "suffix" : "" }, { "dropping-particle" : "", "family" : "Miller", "given" : "Ken", "non-dropping-particle" : "", "parse-names" : false, "suffix" : "" }, { "dropping-particle" : "", "family" : "Dutton", "given" : "William", "non-dropping-particle" : "", "parse-names" : false, "suffix" : "" }, { "dropping-particle" : "", "family" : "Jirotka", "given" : "Marina", "non-dropping-particle" : "", "parse-names" : false, "suffix" : "" }, { "dropping-particle" : "", "family" : "Schroeder", "given" : "Ralph", "non-dropping-particle" : "", "parse-names" : false, "suffix" : "" }, { "dropping-particle" : "la", "family" : "Flor", "given" : "Grace de", "non-dropping-particle" : "", "parse-names" : false, "suffix" : "" }, { "dropping-particle" : "", "family" : "Edwards", "given" : "Pete", "non-dropping-particle" : "", "parse-names" : false, "suffix" : "" }, { "dropping-particle" : "", "family" : "Allan", "given" : "Rob", "non-dropping-particle" : "", "parse-names" : false, "suffix" : "" }, { "dropping-particle" : "", "family" : "Yang", "given" : "Xiaobo", "non-dropping-particle" : "", "parse-names" : false, "suffix" : "" }, { "dropping-particle" : "", "family" : "Crouchley", "given" : "Rob", "non-dropping-particle" : "", "parse-names" : false, "suffix" : "" } ], "container-title" : "Proceedings of e-Social Science'07", "id" : "ITEM-1", "issued" : { "date-parts" : [ [ "2007" ] ] }, "publisher-place" : "Ann Arbor", "title" : "Developing an e-Infrastructure for Social Science.", "type" : "paper-conference" }, "uris" : [ "http://www.mendeley.com/documents/?uuid=c1257e70-bc99-47ba-9852-d858883fc987" ] }, { "id" : "ITEM-2", "itemData" : { "author" : [ { "dropping-particle" : "", "family" : "Atkins", "given" : "Daniel E", "non-dropping-particle" : "", "parse-names" : false, "suffix" : "" }, { "dropping-particle" : "", "family" : "Droegemeier", "given" : "Kelvin K", "non-dropping-particle" : "", "parse-names" : false, "suffix" : "" }, { "dropping-particle" : "", "family" : "Feldman", "given" : "Stuart I", "non-dropping-particle" : "", "parse-names" : false, "suffix" : "" }, { "dropping-particle" : "", "family" : "Garcia-Molina", "given" : "Hector", "non-dropping-particle" : "", "parse-names" : false, "suffix" : "" }, { "dropping-particle" : "", "family" : "Klein", "given" : "Michael L", "non-dropping-particle" : "", "parse-names" : false, "suffix" : "" }, { "dropping-particle" : "", "family" : "Messerschmitt", "given" : "David G", "non-dropping-particle" : "", "parse-names" : false, "suffix" : "" }, { "dropping-particle" : "", "family" : "Messina", "given" : "Paul", "non-dropping-particle" : "", "parse-names" : false, "suffix" : "" }, { "dropping-particle" : "", "family" : "Ostriker", "given" : "Jeremiah P", "non-dropping-particle" : "", "parse-names" : false, "suffix" : "" }, { "dropping-particle" : "", "family" : "Wright", "given" : "Margaret H", "non-dropping-particle" : "", "parse-names" : false, "suffix" : "" } ], "id" : "ITEM-2", "issued" : { "date-parts" : [ [ "2003" ] ] }, "publisher" : "National Science Foundation Blue-Ribbon Panel on Cyberinfrastructure", "title" : "Revolutionizing Science and Engineering Through Cyberinfrastructure", "type" : "article" }, "uris" : [ "http://www.mendeley.com/documents/?uuid=c4b343b5-39fb-4d8b-929f-5b98f9fa0752" ] }, { "id" : "ITEM-3", "itemData" : { "author" : [ { "dropping-particle" : "", "family" : "American Council of Learned Societies Commission on Cyberinfrastructure for the Humanities and Social Sciences", "given" : "", "non-dropping-particle" : "", "parse-names" : false, "suffix" : "" } ], "id" : "ITEM-3", "issued" : { "date-parts" : [ [ "2006" ] ] }, "publisher" : "ACLS", "title" : "Our Cultural Commonwealth: The final report of the American Council of Learned Societies Commission on Cyberinfrastructure for the Humanities &amp; Social Sciences", "type" : "book" }, "uris" : [ "http://www.mendeley.com/documents/?uuid=eb31893d-7b38-4eee-8d0e-976b9f709e38" ] } ], "mendeley" : { "previouslyFormattedCitation" : "(Daw et al. 2007; Atkins et al. 2003; American Council of Learned Societies Commission on Cyberinfrastructure for the Humanities and Social Sciences 2006)" }, "properties" : { "noteIndex" : 0 }, "schema" : "https://github.com/citation-style-language/schema/raw/master/csl-citation.json" }</w:instrText>
      </w:r>
      <w:r w:rsidR="00292A80">
        <w:fldChar w:fldCharType="separate"/>
      </w:r>
      <w:r w:rsidR="00E32A97" w:rsidRPr="00E32A97">
        <w:rPr>
          <w:noProof/>
        </w:rPr>
        <w:t>(Daw et al. 2007; Atkins et al. 2003; American Council of Learned Societies Commission on Cyberinfrastructure for the Humanities and Social Sciences 2006)</w:t>
      </w:r>
      <w:r w:rsidR="00292A80">
        <w:fldChar w:fldCharType="end"/>
      </w:r>
      <w:r w:rsidR="00292A80">
        <w:t xml:space="preserve">.  Addressing the specific infrastructural needs of </w:t>
      </w:r>
      <w:r w:rsidR="002317DA">
        <w:t xml:space="preserve">each of </w:t>
      </w:r>
      <w:r w:rsidR="00292A80">
        <w:t>these diverse</w:t>
      </w:r>
      <w:r w:rsidR="002317DA">
        <w:t xml:space="preserve"> fields while, at the same time</w:t>
      </w:r>
      <w:r w:rsidR="00292A80">
        <w:t xml:space="preserve"> building a common infrastructure across the breath of scholarship</w:t>
      </w:r>
      <w:r w:rsidR="002317DA">
        <w:t>,</w:t>
      </w:r>
      <w:r w:rsidR="00292A80">
        <w:t xml:space="preserve"> has become a major challenge of the 21</w:t>
      </w:r>
      <w:r w:rsidR="00292A80" w:rsidRPr="00292A80">
        <w:rPr>
          <w:vertAlign w:val="superscript"/>
        </w:rPr>
        <w:t>st</w:t>
      </w:r>
      <w:r w:rsidR="00292A80">
        <w:t xml:space="preserve"> century</w:t>
      </w:r>
      <w:r w:rsidR="00E32A97">
        <w:t xml:space="preserve"> </w:t>
      </w:r>
      <w:r w:rsidR="00E32A97">
        <w:fldChar w:fldCharType="begin" w:fldLock="1"/>
      </w:r>
      <w:r w:rsidR="00901BEC">
        <w:instrText>ADDIN CSL_CITATION { "citationItems" : [ { "id" : "ITEM-1", "itemData" : { "abstract" : "Report of a workshop sponsored by the National Science Foundation and the Sloan Foundation University of Michigan School of Information, 25-28 May 2012", "author" : [ { "dropping-particle" : "", "family" : "Edwards", "given" : "Paul N.", "non-dropping-particle" : "", "parse-names" : false, "suffix" : "" }, { "dropping-particle" : "", "family" : "Jackson", "given" : "Steven J.", "non-dropping-particle" : "", "parse-names" : false, "suffix" : "" }, { "dropping-particle" : "", "family" : "Chalmers", "given" : "M. K.", "non-dropping-particle" : "", "parse-names" : false, "suffix" : "" }, { "dropping-particle" : "", "family" : "Bowker", "given" : "Geoffrey C.", "non-dropping-particle" : "", "parse-names" : false, "suffix" : "" }, { "dropping-particle" : "", "family" : "Borgman", "given" : "Christine L.", "non-dropping-particle" : "", "parse-names" : false, "suffix" : "" }, { "dropping-particle" : "", "family" : "Ribes", "given" : "David", "non-dropping-particle" : "", "parse-names" : false, "suffix" : "" }, { "dropping-particle" : "", "family" : "Burton", "given" : "Matthew", "non-dropping-particle" : "", "parse-names" : false, "suffix" : "" }, { "dropping-particle" : "", "family" : "Calvert", "given" : "Scott", "non-dropping-particle" : "", "parse-names" : false, "suffix" : "" } ], "id" : "ITEM-1", "issued" : { "date-parts" : [ [ "2013" ] ] }, "publisher-place" : "Ann Arbor, MI", "title" : "Knowledge Infrastructures: Intellectual Frameworks and Research Challenges", "type" : "report" }, "uris" : [ "http://www.mendeley.com/documents/?uuid=1dbe745e-d0f6-40c7-8ac2-8d99865a9dde" ] } ], "mendeley" : { "previouslyFormattedCitation" : "(Edwards et al. 2013)" }, "properties" : { "noteIndex" : 0 }, "schema" : "https://github.com/citation-style-language/schema/raw/master/csl-citation.json" }</w:instrText>
      </w:r>
      <w:r w:rsidR="00E32A97">
        <w:fldChar w:fldCharType="separate"/>
      </w:r>
      <w:r w:rsidR="00E32A97" w:rsidRPr="00E32A97">
        <w:rPr>
          <w:noProof/>
        </w:rPr>
        <w:t>(Edwards et al. 2013)</w:t>
      </w:r>
      <w:r w:rsidR="00E32A97">
        <w:fldChar w:fldCharType="end"/>
      </w:r>
      <w:r w:rsidR="00292A80">
        <w:t xml:space="preserve">. </w:t>
      </w:r>
    </w:p>
    <w:p w14:paraId="353D8AD1" w14:textId="2DD3486C" w:rsidR="00B36C4E" w:rsidRDefault="007F2BB3" w:rsidP="00B36C4E">
      <w:pPr>
        <w:pStyle w:val="E-Normal"/>
      </w:pPr>
      <w:r>
        <w:t>The successful development and adoption of a data infrastructure for the emergent social science paradigm faces two notable challenges.</w:t>
      </w:r>
      <w:r w:rsidR="00B36C4E">
        <w:t xml:space="preserve"> The first of these is</w:t>
      </w:r>
      <w:r w:rsidR="002317DA">
        <w:t xml:space="preserve"> need</w:t>
      </w:r>
      <w:r w:rsidR="00F4619B">
        <w:t>ed</w:t>
      </w:r>
      <w:r w:rsidR="002317DA">
        <w:t xml:space="preserve"> to address </w:t>
      </w:r>
      <w:r w:rsidR="00B36C4E">
        <w:t>confidentiality and cloaking</w:t>
      </w:r>
      <w:r w:rsidR="002317DA">
        <w:t xml:space="preserve"> of data elements</w:t>
      </w:r>
      <w:r w:rsidR="00ED6F4E">
        <w:t xml:space="preserve"> </w:t>
      </w:r>
      <w:r w:rsidR="00ED6F4E">
        <w:fldChar w:fldCharType="begin" w:fldLock="1"/>
      </w:r>
      <w:r w:rsidR="00901BEC">
        <w:instrText>ADDIN CSL_CITATION { "citationItems" : [ { "id" : "ITEM-1", "itemData" : { "DOI" : "10.1007/978-3-642-33627-0_17", "ISBN" : "978-3-642-33626-3", "author" : [ { "dropping-particle" : "", "family" : "Abowd", "given" : "John", "non-dropping-particle" : "", "parse-names" : false, "suffix" : "" }, { "dropping-particle" : "", "family" : "Vilhuber", "given" : "Lars", "non-dropping-particle" : "", "parse-names" : false, "suffix" : "" }, { "dropping-particle" : "", "family" : "Block", "given" : "William", "non-dropping-particle" : "", "parse-names" : false, "suffix" : "" } ], "container-title" : "Privacy in Statistical Databases (LNCS 7756)", "editor" : [ { "dropping-particle" : "", "family" : "Domingo-Ferrer", "given" : "Josep", "non-dropping-particle" : "", "parse-names" : false, "suffix" : "" }, { "dropping-particle" : "", "family" : "Tinnirello", "given" : "Ilenia", "non-dropping-particle" : "", "parse-names" : false, "suffix" : "" } ], "id" : "ITEM-1", "issued" : { "date-parts" : [ [ "2012" ] ] }, "page" : "216-225", "publisher" : "Springer Berlin / Heidelberg", "title" : "A Proposed Solution to the Archiving and Curation of Confidential Scientific Inputs", "type" : "chapter", "volume" : "7556" }, "uris" : [ "http://www.mendeley.com/documents/?uuid=0203365c-308b-4dfd-9059-2b78e5cbf469" ] } ], "mendeley" : { "previouslyFormattedCitation" : "(Abowd et al. 2012)" }, "properties" : { "noteIndex" : 0 }, "schema" : "https://github.com/citation-style-language/schema/raw/master/csl-citation.json" }</w:instrText>
      </w:r>
      <w:r w:rsidR="00ED6F4E">
        <w:fldChar w:fldCharType="separate"/>
      </w:r>
      <w:r w:rsidR="00E32A97" w:rsidRPr="00E32A97">
        <w:rPr>
          <w:noProof/>
        </w:rPr>
        <w:t>(Abowd et al. 2012)</w:t>
      </w:r>
      <w:r w:rsidR="00ED6F4E">
        <w:fldChar w:fldCharType="end"/>
      </w:r>
      <w:r w:rsidR="00B36C4E">
        <w:t xml:space="preserve">, which we </w:t>
      </w:r>
      <w:r w:rsidR="00ED6F4E">
        <w:t>addressed</w:t>
      </w:r>
      <w:r w:rsidR="00B36C4E">
        <w:t xml:space="preserve"> in </w:t>
      </w:r>
      <w:r w:rsidR="00B36C4E">
        <w:fldChar w:fldCharType="begin" w:fldLock="1"/>
      </w:r>
      <w:r w:rsidR="00901BEC">
        <w:instrText>ADDIN CSL_CITATION { "citationItems" : [ { "id" : "ITEM-1", "itemData" : { "author" : [ { "dropping-particle" : "", "family" : "Lagoze", "given" : "C.", "non-dropping-particle" : "", "parse-names" : false, "suffix" : "" }, { "dropping-particle" : "", "family" : "Block", "given" : "William", "non-dropping-particle" : "", "parse-names" : false, "suffix" : "" }, { "dropping-particle" : "", "family" : "Williams", "given" : "J.", "non-dropping-particle" : "", "parse-names" : false, "suffix" : "" }, { "dropping-particle" : "", "family" : "Abowd", "given" : "John M.", "non-dropping-particle" : "", "parse-names" : false, "suffix" : "" }, { "dropping-particle" : "", "family" : "Vilhuber", "given" : "Lars", "non-dropping-particle" : "", "parse-names" : false, "suffix" : "" } ], "container-title" : "International Data Curation Conference", "id" : "ITEM-1", "issued" : { "date-parts" : [ [ "2013" ] ] }, "publisher-place" : "Amsterdam", "title" : "Data Management of Confidential Data", "type" : "paper-conference" }, "uris" : [ "http://www.mendeley.com/documents/?uuid=430a6abe-d25d-4ea9-81e4-dfd9c908c805" ] } ], "mendeley" : { "previouslyFormattedCitation" : "(Lagoze, Block, et al. 2013)" }, "properties" : { "noteIndex" : 0 }, "schema" : "https://github.com/citation-style-language/schema/raw/master/csl-citation.json" }</w:instrText>
      </w:r>
      <w:r w:rsidR="00B36C4E">
        <w:fldChar w:fldCharType="separate"/>
      </w:r>
      <w:r w:rsidR="00E32A97" w:rsidRPr="00E32A97">
        <w:rPr>
          <w:noProof/>
        </w:rPr>
        <w:t>(Lagoze, Block, et al. 2013)</w:t>
      </w:r>
      <w:r w:rsidR="00B36C4E">
        <w:fldChar w:fldCharType="end"/>
      </w:r>
      <w:r w:rsidR="00B36C4E">
        <w:t xml:space="preserve">.  A substantial portion of the data commonly used for quantitative social science are confidential because they associate the identities of the subjects of study (e.g., people, corporations, etc.) with private information such as income level, health history, and the like. Confidentiality is important in a number of other data domains such as health informatics, but a particularly interesting twist in social science </w:t>
      </w:r>
      <w:r w:rsidR="002317DA">
        <w:t>is</w:t>
      </w:r>
      <w:r w:rsidR="00B36C4E">
        <w:t xml:space="preserve"> the existence of disclosure limitations </w:t>
      </w:r>
      <w:r w:rsidR="002317DA">
        <w:t>not</w:t>
      </w:r>
      <w:r w:rsidR="00B36C4E">
        <w:t xml:space="preserve"> only on the data, but also on the metadata. These may include statutory disclosure restrictions on statistical features of the underlying data, such as extreme values, and even prohibitions on the disclosure of variable names themselves. In </w:t>
      </w:r>
      <w:r w:rsidR="00B36C4E">
        <w:fldChar w:fldCharType="begin" w:fldLock="1"/>
      </w:r>
      <w:r w:rsidR="00901BEC">
        <w:instrText>ADDIN CSL_CITATION { "citationItems" : [ { "id" : "ITEM-1", "itemData" : { "author" : [ { "dropping-particle" : "", "family" : "Lagoze", "given" : "C.", "non-dropping-particle" : "", "parse-names" : false, "suffix" : "" }, { "dropping-particle" : "", "family" : "Block", "given" : "William", "non-dropping-particle" : "", "parse-names" : false, "suffix" : "" }, { "dropping-particle" : "", "family" : "Williams", "given" : "J.", "non-dropping-particle" : "", "parse-names" : false, "suffix" : "" }, { "dropping-particle" : "", "family" : "Abowd", "given" : "John M.", "non-dropping-particle" : "", "parse-names" : false, "suffix" : "" }, { "dropping-particle" : "", "family" : "Vilhuber", "given" : "Lars", "non-dropping-particle" : "", "parse-names" : false, "suffix" : "" } ], "container-title" : "International Data Curation Conference", "id" : "ITEM-1", "issued" : { "date-parts" : [ [ "2013" ] ] }, "publisher-place" : "Amsterdam", "title" : "Data Management of Confidential Data", "type" : "paper-conference" }, "uris" : [ "http://www.mendeley.com/documents/?uuid=430a6abe-d25d-4ea9-81e4-dfd9c908c805" ] } ], "mendeley" : { "previouslyFormattedCitation" : "(Lagoze, Block, et al. 2013)" }, "properties" : { "noteIndex" : 0 }, "schema" : "https://github.com/citation-style-language/schema/raw/master/csl-citation.json" }</w:instrText>
      </w:r>
      <w:r w:rsidR="00B36C4E">
        <w:fldChar w:fldCharType="separate"/>
      </w:r>
      <w:r w:rsidR="00E32A97" w:rsidRPr="00E32A97">
        <w:rPr>
          <w:noProof/>
        </w:rPr>
        <w:t>(Lagoze, Block, et al. 2013)</w:t>
      </w:r>
      <w:r w:rsidR="00B36C4E">
        <w:fldChar w:fldCharType="end"/>
      </w:r>
      <w:r w:rsidR="00B36C4E">
        <w:t>, we described a method for encoding appropriate disclosure attributes in DDI metadata.</w:t>
      </w:r>
    </w:p>
    <w:p w14:paraId="150334E4" w14:textId="55D054A4" w:rsidR="007C5D7C" w:rsidRDefault="006A4B27" w:rsidP="00F33F25">
      <w:pPr>
        <w:pStyle w:val="E-Normal"/>
      </w:pPr>
      <w:r>
        <w:t xml:space="preserve">Another challenge in the development of data infrastructure for social science is the importance of and complexity of data provenance. Even before the emergence of data-rich online social networks, many of the </w:t>
      </w:r>
      <w:r w:rsidR="00F33F25">
        <w:t>data underlying social science</w:t>
      </w:r>
      <w:r>
        <w:t xml:space="preserve"> research were embedded in complex provenance chains composed of inter-related private and publicly accessible data and metadata, multithreaded relationships among these data and metadata, and partially-ordered version sequences. </w:t>
      </w:r>
      <w:r w:rsidR="007C5D7C">
        <w:t>The combination of these factors</w:t>
      </w:r>
      <w:r>
        <w:t xml:space="preserve"> and others often makes it difficult to understand and trace the origins of data that are the basis of a particular study. The results are barriers to the essential scholarly tasks of testing research results for validity and reproducibility, creating a substantial risk of breach of the scientific integrity of the research process itself. It also presents an often insurmountable barrier to data reuse, which is fundamental to the incremental building of research results in a scholarly field </w:t>
      </w:r>
      <w:r>
        <w:fldChar w:fldCharType="begin" w:fldLock="1"/>
      </w:r>
      <w:r w:rsidR="00901BEC">
        <w:instrText>ADDIN CSL_CITATION { "citationItems" : [ { "id" : "ITEM-1", "itemData" : { "abstract" : "This article analyzes the experiences of ecologists who used data they did not collect themselves. Specifically, The author examines the processes by which ecologists understand and assess the quality of the data they reuse, and inves? tigates the role that standard methods of data collection play in these processes. Standardization is one means by which scientific knowledge is transported from local to public spheres. While standards can be helpful, the results show that knowledge of the local context is critical to ecologists' reuse of data. Yet, this information is often left behind as data move from the private to the public world. The knowledge that ecologists acquire through fieldwork enables them to recover the local details that are so critical to their comprehension of data collected by others. Social processes also play a role in ecologists' efforts to judge the quality of data they reuse.", "author" : [ { "dropping-particle" : "", "family" : "Zimmerman", "given" : "Ann", "non-dropping-particle" : "", "parse-names" : false, "suffix" : "" } ], "container-title" : "Science Technology Human Values2", "id" : "ITEM-1", "issue" : "5", "issued" : { "date-parts" : [ [ "2008" ] ] }, "page" : "631-652", "title" : "New Knowledge from Old Data Sharing and Reuse of Ecological Data", "type" : "article-journal", "volume" : "33" }, "uris" : [ "http://www.mendeley.com/documents/?uuid=4154e9f1-a004-4db0-8649-e63886b0eb03" ] } ], "mendeley" : { "previouslyFormattedCitation" : "(Zimmerman 2008)" }, "properties" : { "noteIndex" : 0 }, "schema" : "https://github.com/citation-style-language/schema/raw/master/csl-citation.json" }</w:instrText>
      </w:r>
      <w:r>
        <w:fldChar w:fldCharType="separate"/>
      </w:r>
      <w:r w:rsidR="00E32A97" w:rsidRPr="00E32A97">
        <w:rPr>
          <w:noProof/>
        </w:rPr>
        <w:t>(Zimmerman 2008)</w:t>
      </w:r>
      <w:r>
        <w:fldChar w:fldCharType="end"/>
      </w:r>
      <w:r w:rsidR="00F33F25">
        <w:t>.</w:t>
      </w:r>
    </w:p>
    <w:p w14:paraId="3710D4D0" w14:textId="75C4D8A7" w:rsidR="007F2BB3" w:rsidRDefault="007C5D7C" w:rsidP="00B704F5">
      <w:pPr>
        <w:pStyle w:val="E-Normal"/>
      </w:pPr>
      <w:r>
        <w:t xml:space="preserve">The increasing tendency to </w:t>
      </w:r>
      <w:r w:rsidR="00B704F5">
        <w:t>mix</w:t>
      </w:r>
      <w:r>
        <w:t xml:space="preserve"> traditional archival-based data with Web-based</w:t>
      </w:r>
      <w:r w:rsidR="00B704F5">
        <w:t>, more-</w:t>
      </w:r>
      <w:r>
        <w:t>informal data calls for an approach to the provenance problem</w:t>
      </w:r>
      <w:r w:rsidR="00B704F5">
        <w:t xml:space="preserve"> that embraces a generic information architecture perspective. As indicated by the increasing momentum of efforts like linked open data </w:t>
      </w:r>
      <w:r w:rsidR="00B704F5">
        <w:fldChar w:fldCharType="begin" w:fldLock="1"/>
      </w:r>
      <w:r w:rsidR="00901BEC">
        <w:instrText>ADDIN CSL_CITATION { "citationItems" : [ { "id" : "ITEM-1", "itemData" : { "DOI" : "10.2200/S00334ED1V01Y201102WBE001", "ISSN" : "2160-4711", "abstract" : "Abstract The World Wide Web has enabled the creation of a global information space comprising linked documents. As the Web becomes ever more enmeshed with our daily lives, there is a growing desire for direct access to raw data not currently available on the Web or bound up in hypertext documents. Linked Data provides a publishing paradigm in which not only documents, but also data, can be a first class citizen of the Web, thereby enabling the extension of the Web with a global data space based on open standards - the Web of Data. In this Synthesis lecture we provide readers with a detailed technical introduction to Linked Data. We begin by outlining the basic principles of Linked Data, including coverage of relevant aspects of Web architecture. The remainder of the text is based around two main themes - the publication and consumption of Linked Data. Drawing on a practical Linked Data scenario, we provide guidance and best practices on: architectural approaches to publishing Linked Data; choosing URIs an...", "author" : [ { "dropping-particle" : "", "family" : "Heath", "given" : "Tom", "non-dropping-particle" : "", "parse-names" : false, "suffix" : "" }, { "dropping-particle" : "", "family" : "Bizer", "given" : "Christian", "non-dropping-particle" : "", "parse-names" : false, "suffix" : "" } ], "container-title" : "Synthesis Lectures on the Semantic Web: Theory and Technology", "id" : "ITEM-1", "issue" : "1", "issued" : { "date-parts" : [ [ "2011", "2", "9" ] ] }, "page" : "1-136", "publisher" : "Morgan &amp; Claypool Publishers", "title" : "Linked Data: Evolving the Web into a Global Data Space", "type" : "article-journal", "volume" : "1" }, "uris" : [ "http://www.mendeley.com/documents/?uuid=8130c704-d260-43aa-acf4-35336162df49" ] } ], "mendeley" : { "previouslyFormattedCitation" : "(Heath &amp; Bizer 2011)" }, "properties" : { "noteIndex" : 0 }, "schema" : "https://github.com/citation-style-language/schema/raw/master/csl-citation.json" }</w:instrText>
      </w:r>
      <w:r w:rsidR="00B704F5">
        <w:fldChar w:fldCharType="separate"/>
      </w:r>
      <w:r w:rsidR="00E32A97" w:rsidRPr="00E32A97">
        <w:rPr>
          <w:noProof/>
        </w:rPr>
        <w:t>(Heath &amp; Bizer 2011)</w:t>
      </w:r>
      <w:r w:rsidR="00B704F5">
        <w:fldChar w:fldCharType="end"/>
      </w:r>
      <w:r w:rsidR="00B704F5">
        <w:t xml:space="preserve">, architecturally supported silos </w:t>
      </w:r>
      <w:r w:rsidR="0003172E">
        <w:t>separating</w:t>
      </w:r>
      <w:r w:rsidR="00B704F5">
        <w:t xml:space="preserve"> interdisciplinary data</w:t>
      </w:r>
      <w:r w:rsidR="006B0A39">
        <w:t xml:space="preserve"> </w:t>
      </w:r>
      <w:r w:rsidR="00B704F5">
        <w:t xml:space="preserve"> are not addressing the demands of 21</w:t>
      </w:r>
      <w:r w:rsidR="00B704F5" w:rsidRPr="00B704F5">
        <w:rPr>
          <w:vertAlign w:val="superscript"/>
        </w:rPr>
        <w:t>st</w:t>
      </w:r>
      <w:r w:rsidR="00B704F5">
        <w:t xml:space="preserve">-century research. The need for a “web-wise” solution to the provenance issue </w:t>
      </w:r>
      <w:r w:rsidR="006B0A39">
        <w:fldChar w:fldCharType="begin" w:fldLock="1"/>
      </w:r>
      <w:r w:rsidR="00901BEC">
        <w:instrText>ADDIN CSL_CITATION { "citationItems" : [ { "id" : "ITEM-1", "itemData" : { "DOI" : "10.1145/1639950.1640064", "ISBN" : "9781605587684", "author" : [ { "dropping-particle" : "", "family" : "Cheney", "given" : "James", "non-dropping-particle" : "", "parse-names" : false, "suffix" : "" }, { "dropping-particle" : "", "family" : "Chong", "given" : "Stephen", "non-dropping-particle" : "", "parse-names" : false, "suffix" : "" }, { "dropping-particle" : "", "family" : "Foster", "given" : "Nate", "non-dropping-particle" : "", "parse-names" : false, "suffix" : "" }, { "dropping-particle" : "", "family" : "Seltzer", "given" : "Margo", "non-dropping-particle" : "", "parse-names" : false, "suffix" : "" }, { "dropping-particle" : "", "family" : "Vansummeren", "given" : "Stijn", "non-dropping-particle" : "", "parse-names" : false, "suffix" : "" } ], "container-title" : "Proceeding of the 24th ACM SIGPLAN conference companion on Object oriented programming systems languages and applications - OOPSLA '09", "id" : "ITEM-1", "issued" : { "date-parts" : [ [ "2009", "10", "25" ] ] }, "page" : "957", "publisher" : "ACM Press", "publisher-place" : "New York, New York, USA", "title" : "Provenance", "type" : "paper-conference" }, "uris" : [ "http://www.mendeley.com/documents/?uuid=24d78cee-3385-4dd7-ae8e-bbc95292fa7e" ] } ], "mendeley" : { "previouslyFormattedCitation" : "(Cheney et al. 2009)" }, "properties" : { "noteIndex" : 0 }, "schema" : "https://github.com/citation-style-language/schema/raw/master/csl-citation.json" }</w:instrText>
      </w:r>
      <w:r w:rsidR="006B0A39">
        <w:fldChar w:fldCharType="separate"/>
      </w:r>
      <w:r w:rsidR="00E32A97" w:rsidRPr="00E32A97">
        <w:rPr>
          <w:noProof/>
        </w:rPr>
        <w:t>(Cheney et al. 2009)</w:t>
      </w:r>
      <w:r w:rsidR="006B0A39">
        <w:fldChar w:fldCharType="end"/>
      </w:r>
      <w:r w:rsidR="006B0A39">
        <w:t xml:space="preserve"> </w:t>
      </w:r>
      <w:r w:rsidR="00B704F5">
        <w:t xml:space="preserve">was the inspiration for the W3C (World Wide Web Consortium) initiation of an international effort to develop </w:t>
      </w:r>
      <w:r w:rsidR="0003172E">
        <w:t>an</w:t>
      </w:r>
      <w:r w:rsidR="00B704F5">
        <w:t xml:space="preserve"> extensible, semantically-based, and practical solution for encoding provenance. The PROV documents “define a model, corresponding serializations and other supporting definitions to enable the interoperable interchange</w:t>
      </w:r>
      <w:r w:rsidR="006B0A39">
        <w:t xml:space="preserve">  of provenance information in heterogeneous environments such as the web”</w:t>
      </w:r>
      <w:r w:rsidR="00B704F5">
        <w:t xml:space="preserve"> </w:t>
      </w:r>
      <w:r w:rsidR="006B0A39">
        <w:fldChar w:fldCharType="begin" w:fldLock="1"/>
      </w:r>
      <w:r w:rsidR="00901BEC">
        <w:instrText>ADDIN CSL_CITATION { "citationItems" : [ { "id" : "ITEM-1", "itemData" : { "author" : [ { "dropping-particle" : "", "family" : "Groth", "given" : "Paul", "non-dropping-particle" : "", "parse-names" : false, "suffix" : "" }, { "dropping-particle" : "", "family" : "Moreau", "given" : "Luc", "non-dropping-particle" : "", "parse-names" : false, "suffix" : "" } ], "id" : "ITEM-1", "issued" : { "date-parts" : [ [ "2013" ] ] }, "title" : "PROV-Overview: An Overview of the PROV Family of Documents", "type" : "report" }, "uris" : [ "http://www.mendeley.com/documents/?uuid=1b286da0-e440-4c46-9749-020e60707720" ] } ], "mendeley" : { "previouslyFormattedCitation" : "(Groth &amp; Moreau 2013)" }, "properties" : { "noteIndex" : 0 }, "schema" : "https://github.com/citation-style-language/schema/raw/master/csl-citation.json" }</w:instrText>
      </w:r>
      <w:r w:rsidR="006B0A39">
        <w:fldChar w:fldCharType="separate"/>
      </w:r>
      <w:r w:rsidR="00876078" w:rsidRPr="00876078">
        <w:rPr>
          <w:noProof/>
        </w:rPr>
        <w:t>(Groth &amp; Moreau 2013)</w:t>
      </w:r>
      <w:r w:rsidR="006B0A39">
        <w:fldChar w:fldCharType="end"/>
      </w:r>
      <w:r w:rsidR="006B0A39">
        <w:t>.</w:t>
      </w:r>
    </w:p>
    <w:p w14:paraId="1BC0FC11" w14:textId="10D5169F" w:rsidR="0084425F" w:rsidRDefault="006B0A39" w:rsidP="00B704F5">
      <w:pPr>
        <w:pStyle w:val="E-Normal"/>
      </w:pPr>
      <w:r>
        <w:t xml:space="preserve">In </w:t>
      </w:r>
      <w:r>
        <w:fldChar w:fldCharType="begin" w:fldLock="1"/>
      </w:r>
      <w:r w:rsidR="00901BEC">
        <w:instrText>ADDIN CSL_CITATION { "citationItems" : [ { "id" : "ITEM-1", "itemData" : { "abstract" : "Recording provenance is a key requirement for data-centric scholarship, allowing researchers to evaluate the integrity of source data sets and reproduce, and thereby, validate results. Provenance has become even more critical in the web environment in which data from distributed sources and of varying integrity can be combined and derived. Recent work by the W3C on the PROV model provides the foundation for semantically-rich, interoperable, and web-compatible provenance metadata. We apply that model to complex, but characteristic, provenance examples of social science data, describe scenarios that make scholarly use of those provenance descriptions, and propose a manner for encoding this provenance metadata within the widely-used DDI metadata standard.",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"7th Metadata and Semantics Research Conference", "id" : "ITEM-1", "issued" : { "date-parts" : [ [ "2013" ] ] }, "publisher-place" : "Thessaloniki", "title" : "Encoding Provenance Metadata for Social Science Datasets", "type" : "paper-conference" }, "uris" : [ "http://www.mendeley.com/documents/?uuid=8b410f05-9c7b-4cd2-ab8b-715d031e9e9e" ] } ], "mendeley" : { "previouslyFormattedCitation" : "(Lagoze, Williams, et al. 2013)" }, "properties" : { "noteIndex" : 0 }, "schema" : "https://github.com/citation-style-language/schema/raw/master/csl-citation.json" }</w:instrText>
      </w:r>
      <w:r>
        <w:fldChar w:fldCharType="separate"/>
      </w:r>
      <w:r w:rsidR="00E32A97" w:rsidRPr="00E32A97">
        <w:rPr>
          <w:noProof/>
        </w:rPr>
        <w:t>(Lagoze, Williams, et al. 2013)</w:t>
      </w:r>
      <w:r>
        <w:fldChar w:fldCharType="end"/>
      </w:r>
      <w:r>
        <w:t>,</w:t>
      </w:r>
      <w:r w:rsidR="00960A41">
        <w:t xml:space="preserve"> we reported on our initial experimentation with the PROV model for encoding real-world provenance scenarios associated with existing social science data. We also propose</w:t>
      </w:r>
      <w:r w:rsidR="002317DA">
        <w:t>d</w:t>
      </w:r>
      <w:r w:rsidR="00960A41">
        <w:t xml:space="preserve"> a preliminary method for </w:t>
      </w:r>
      <w:r w:rsidR="00181C4F">
        <w:t>embedding</w:t>
      </w:r>
      <w:r w:rsidR="00960A41">
        <w:t xml:space="preserve"> that provenance information within the metadata specification developed by the Data Documentation Initiative (DDI) </w:t>
      </w:r>
      <w:r w:rsidR="00960A41">
        <w:fldChar w:fldCharType="begin" w:fldLock="1"/>
      </w:r>
      <w:r w:rsidR="00901BEC">
        <w:instrText>ADDIN CSL_CITATION { "citationItems" : [ { "id" : "ITEM-1", "itemData" : { "author" : [ { "dropping-particle" : "", "family" : "Vardigan", "given" : "Mary", "non-dropping-particle" : "", "parse-names" : false, "suffix" : "" }, { "dropping-particle" : "", "family" : "Heus", "given" : "Pascal", "non-dropping-particle" : "", "parse-names" : false, "suffix" : "" }, { "dropping-particle" : "", "family" : "Thomas", "given" : "Wendy", "non-dropping-particle" : "", "parse-names" : false, "suffix" : "" } ], "container-title" : "The International Journal of Digital Curation", "id" : "ITEM-1", "issue" : "1", "issued" : { "date-parts" : [ [ "2008" ] ] }, "title" : "Data Documentation Initiative: Toward a Standard for the Social Sciences", "type" : "article-journal", "volume" : "3" }, "uris" : [ "http://www.mendeley.com/documents/?uuid=1ba4357c-61d1-4833-817a-225d720c563c" ] } ], "mendeley" : { "previouslyFormattedCitation" : "(Vardigan et al. 2008)" }, "properties" : { "noteIndex" : 0 }, "schema" : "https://github.com/citation-style-language/schema/raw/master/csl-citation.json" }</w:instrText>
      </w:r>
      <w:r w:rsidR="00960A41">
        <w:fldChar w:fldCharType="separate"/>
      </w:r>
      <w:r w:rsidR="00E32A97" w:rsidRPr="00E32A97">
        <w:rPr>
          <w:noProof/>
        </w:rPr>
        <w:t>(Vardigan et al. 2008)</w:t>
      </w:r>
      <w:r w:rsidR="00960A41">
        <w:fldChar w:fldCharType="end"/>
      </w:r>
      <w:r w:rsidR="00960A41">
        <w:t xml:space="preserve"> the </w:t>
      </w:r>
      <w:r w:rsidR="0003172E">
        <w:t>emerging</w:t>
      </w:r>
      <w:r w:rsidR="00960A41">
        <w:t xml:space="preserve"> standard for most social science data.</w:t>
      </w:r>
      <w:r>
        <w:t xml:space="preserve"> </w:t>
      </w:r>
      <w:r w:rsidR="00960A41">
        <w:t xml:space="preserve">We showed that, with some refinements, the PROV model is indeed suitable for the task, and thereby lays the groundwork for implementing user-facing provenance applications that could enrich the quality and integrity of data-centric social science. In this paper, we report on our recent advancements in this work with DDI in the PROV model, which include specifying the nature of the XML expressing provenance that could </w:t>
      </w:r>
      <w:r w:rsidR="0003172E">
        <w:t>be</w:t>
      </w:r>
      <w:r w:rsidR="00960A41">
        <w:t xml:space="preserve"> incorporated into DDI</w:t>
      </w:r>
      <w:r w:rsidR="0084425F">
        <w:t xml:space="preserve"> and experimenting with visualizations of the semantics expressed in those encodings. This completes the planning phase of our work in this area, which will be followed by an implementation stage that we hope to report</w:t>
      </w:r>
      <w:r w:rsidR="0003172E">
        <w:t xml:space="preserve"> on</w:t>
      </w:r>
      <w:r w:rsidR="0084425F">
        <w:t xml:space="preserve"> in future papers.</w:t>
      </w:r>
    </w:p>
    <w:p w14:paraId="5592DD1C" w14:textId="24E16228" w:rsidR="006B0A39" w:rsidRPr="006E2ED0" w:rsidRDefault="0084425F" w:rsidP="0084425F">
      <w:pPr>
        <w:pStyle w:val="E-Normal"/>
      </w:pPr>
      <w:r>
        <w:t xml:space="preserve">This work is one thread of an NSF Census Research Network award </w:t>
      </w:r>
      <w:r>
        <w:fldChar w:fldCharType="begin" w:fldLock="1"/>
      </w:r>
      <w:r w:rsidR="00901BEC">
        <w:instrText>ADDIN CSL_CITATION { "citationItems" : [ { "id" : "ITEM-1", "itemData" : { "DOI" : "10.1007/978-3-642-33627-0_17", "ISBN" : "978-3-642-33626-3", "author" : [ { "dropping-particle" : "", "family" : "Abowd", "given" : "John", "non-dropping-particle" : "", "parse-names" : false, "suffix" : "" }, { "dropping-particle" : "", "family" : "Vilhuber", "given" : "Lars", "non-dropping-particle" : "", "parse-names" : false, "suffix" : "" }, { "dropping-particle" : "", "family" : "Block", "given" : "William", "non-dropping-particle" : "", "parse-names" : false, "suffix" : "" } ], "container-title" : "Privacy in Statistical Databases (LNCS 7756)", "editor" : [ { "dropping-particle" : "", "family" : "Domingo-Ferrer", "given" : "Josep", "non-dropping-particle" : "", "parse-names" : false, "suffix" : "" }, { "dropping-particle" : "", "family" : "Tinnirello", "given" : "Ilenia", "non-dropping-particle" : "", "parse-names" : false, "suffix" : "" } ], "id" : "ITEM-1", "issued" : { "date-parts" : [ [ "2012" ] ] }, "page" : "216-225", "publisher" : "Springer Berlin / Heidelberg", "title" : "A Proposed Solution to the Archiving and Curation of Confidential Scientific Inputs", "type" : "chapter", "volume" : "7556" }, "uris" : [ "http://www.mendeley.com/documents/?uuid=0203365c-308b-4dfd-9059-2b78e5cbf469" ] } ], "mendeley" : { "previouslyFormattedCitation" : "(Abowd et al. 2012)" }, "properties" : { "noteIndex" : 0 }, "schema" : "https://github.com/citation-style-language/schema/raw/master/csl-citation.json" }</w:instrText>
      </w:r>
      <w:r>
        <w:fldChar w:fldCharType="separate"/>
      </w:r>
      <w:r w:rsidR="00E32A97" w:rsidRPr="00E32A97">
        <w:rPr>
          <w:noProof/>
        </w:rPr>
        <w:t>(Abowd et al. 2012)</w:t>
      </w:r>
      <w:r>
        <w:fldChar w:fldCharType="end"/>
      </w:r>
      <w:r>
        <w:t>. A primary goal of this project is to design and implement tools that bridge the existing gap between private and public data and metadata, that are usable to researchers with and without secure access, and that make proper curation and citation of these data possible. One facet of this larger project, which provides a development context for the work reported in this paper, is an evolving prototype and implementation of the Comprehensive Extensible Data Documentation and Access Repository (CED</w:t>
      </w:r>
      <w:r w:rsidRPr="0003172E">
        <w:rPr>
          <w:vertAlign w:val="superscript"/>
        </w:rPr>
        <w:t>2</w:t>
      </w:r>
      <w:r>
        <w:t>AR). This is a metadata repository system that allows researchers to search, browse, access, and cite confidential data and metadata, and the provenance thereof, through either a web-based user interface or programmatically through a search API.</w:t>
      </w:r>
    </w:p>
    <w:p w14:paraId="7E395934" w14:textId="77777777" w:rsidR="00D67876" w:rsidRDefault="006F374C" w:rsidP="00B27E90">
      <w:pPr>
        <w:pStyle w:val="E-Section"/>
      </w:pPr>
      <w:r>
        <w:t xml:space="preserve">Applying the PROV Model to </w:t>
      </w:r>
      <w:r w:rsidR="00567203">
        <w:t xml:space="preserve">a </w:t>
      </w:r>
      <w:r>
        <w:t>Social Science Scenario</w:t>
      </w:r>
    </w:p>
    <w:p w14:paraId="79201E84" w14:textId="45BA7EF0" w:rsidR="006F374C" w:rsidRDefault="00C50C8B" w:rsidP="006F374C">
      <w:pPr>
        <w:pStyle w:val="E-Normal"/>
      </w:pPr>
      <w:r>
        <w:t>The</w:t>
      </w:r>
      <w:r w:rsidR="006F374C">
        <w:t xml:space="preserve"> W3C PROV model is fully described in a family of documents </w:t>
      </w:r>
      <w:r w:rsidR="006F374C">
        <w:fldChar w:fldCharType="begin" w:fldLock="1"/>
      </w:r>
      <w:r w:rsidR="00901BEC">
        <w:instrText>ADDIN CSL_CITATION { "citationItems" : [ { "id" : "ITEM-1", "itemData" : { "DOI" : "10.1145/2452376.2452478", "ISBN" : "9781450315975", "author" : [ { "dropping-particle" : "", "family" : "Missier", "given" : "Paolo", "non-dropping-particle" : "", "parse-names" : false, "suffix" : "" }, { "dropping-particle" : "", "family" : "Belhajjame", "given" : "Khalid", "non-dropping-particle" : "", "parse-names" : false, "suffix" : "" }, { "dropping-particle" : "", "family" : "Cheney", "given" : "James", "non-dropping-particle" : "", "parse-names" : false, "suffix" : "" } ], "container-title" : "EDBT/ICDT '13", "id" : "ITEM-1", "issued" : { "date-parts" : [ [ "2013" ] ] }, "page" : "773-776", "publisher" : "ACM Press", "publisher-place" : "Genoa", "title" : "The W3C PROV family of specifications for modelling provenance metadata", "type" : "paper-conference" }, "uris" : [ "http://www.mendeley.com/documents/?uuid=69717594-a915-484b-bcfa-170d079cd787" ] } ], "mendeley" : { "previouslyFormattedCitation" : "(Missier et al. 2013)" }, "properties" : { "noteIndex" : 0 }, "schema" : "https://github.com/citation-style-language/schema/raw/master/csl-citation.json" }</w:instrText>
      </w:r>
      <w:r w:rsidR="006F374C">
        <w:fldChar w:fldCharType="separate"/>
      </w:r>
      <w:r w:rsidR="00876078" w:rsidRPr="00876078">
        <w:rPr>
          <w:noProof/>
        </w:rPr>
        <w:t>(Missier et al. 2013)</w:t>
      </w:r>
      <w:r w:rsidR="006F374C">
        <w:fldChar w:fldCharType="end"/>
      </w:r>
      <w:r w:rsidR="006F374C">
        <w:t xml:space="preserve"> that cover the data model, ontology, expressions and various syntaxes, and access and searching. The model is based the notion of </w:t>
      </w:r>
      <w:r w:rsidR="006F374C" w:rsidRPr="006F374C">
        <w:rPr>
          <w:i/>
        </w:rPr>
        <w:t>entities</w:t>
      </w:r>
      <w:r w:rsidR="006F374C">
        <w:t xml:space="preserve"> that are physical, digital, and conceptual things in the world;</w:t>
      </w:r>
      <w:r w:rsidR="006F374C" w:rsidRPr="006F374C">
        <w:rPr>
          <w:i/>
        </w:rPr>
        <w:t xml:space="preserve"> activities</w:t>
      </w:r>
      <w:r w:rsidR="006F374C">
        <w:t xml:space="preserve"> that are dynamic aspects of the world that change and create entities; and</w:t>
      </w:r>
      <w:r w:rsidR="006F374C" w:rsidRPr="006F374C">
        <w:rPr>
          <w:i/>
        </w:rPr>
        <w:t xml:space="preserve"> agents</w:t>
      </w:r>
      <w:r w:rsidR="006F374C">
        <w:t xml:space="preserve"> that are responsible for activities. In addition to these building blocks, the PROV model describes a set of relationships that can exist between them that express attribution, delegation, derivation, etc. Space limitations prohibit further explanation of the model and this paper assumes that the reader has a working familiarity with PROV.</w:t>
      </w:r>
    </w:p>
    <w:p w14:paraId="08CBAC78" w14:textId="0098EAB8" w:rsidR="00181C4F" w:rsidRDefault="006F374C" w:rsidP="000C6FFB">
      <w:pPr>
        <w:pStyle w:val="E-Normal"/>
      </w:pPr>
      <w:r>
        <w:t xml:space="preserve">In </w:t>
      </w:r>
      <w:r>
        <w:fldChar w:fldCharType="begin" w:fldLock="1"/>
      </w:r>
      <w:r w:rsidR="00901BEC">
        <w:instrText>ADDIN CSL_CITATION { "citationItems" : [ { "id" : "ITEM-1", "itemData" : { "abstract" : "Recording provenance is a key requirement for data-centric scholarship, allowing researchers to evaluate the integrity of source data sets and reproduce, and thereby, validate results. Provenance has become even more critical in the web environment in which data from distributed sources and of varying integrity can be combined and derived. Recent work by the W3C on the PROV model provides the foundation for semantically-rich, interoperable, and web-compatible provenance metadata. We apply that model to complex, but characteristic, provenance examples of social science data, describe scenarios that make scholarly use of those provenance descriptions, and propose a manner for encoding this provenance metadata within the widely-used DDI metadata standard.",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"7th Metadata and Semantics Research Conference", "id" : "ITEM-1", "issued" : { "date-parts" : [ [ "2013" ] ] }, "publisher-place" : "Thessaloniki", "title" : "Encoding Provenance Metadata for Social Science Datasets", "type" : "paper-conference" }, "uris" : [ "http://www.mendeley.com/documents/?uuid=8b410f05-9c7b-4cd2-ab8b-715d031e9e9e" ] } ], "mendeley" : { "previouslyFormattedCitation" : "(Lagoze, Williams, et al. 2013)" }, "properties" : { "noteIndex" : 0 }, "schema" : "https://github.com/citation-style-language/schema/raw/master/csl-citation.json" }</w:instrText>
      </w:r>
      <w:r>
        <w:fldChar w:fldCharType="separate"/>
      </w:r>
      <w:r w:rsidR="00E32A97" w:rsidRPr="00E32A97">
        <w:rPr>
          <w:noProof/>
        </w:rPr>
        <w:t>(Lagoze, Williams, et al. 2013)</w:t>
      </w:r>
      <w:r>
        <w:fldChar w:fldCharType="end"/>
      </w:r>
      <w:r>
        <w:t>, we applied the PROV model to the two frequently-</w:t>
      </w:r>
      <w:r w:rsidR="00181C4F">
        <w:t>used</w:t>
      </w:r>
      <w:r>
        <w:t xml:space="preserve"> social science data products; Longitudinal Business Data (LBD) and the Longitudinal Employer-Household Dynamics (LEHD) data sets. The remainder of this paper builds on </w:t>
      </w:r>
      <w:r w:rsidR="00181C4F">
        <w:t>this</w:t>
      </w:r>
      <w:r>
        <w:t xml:space="preserve"> work and explains it in the context of the LBD example. The example</w:t>
      </w:r>
      <w:r w:rsidR="00077E9D">
        <w:t>, illustrated in</w:t>
      </w:r>
      <w:r w:rsidR="002317DA">
        <w:t xml:space="preserve"> </w:t>
      </w:r>
      <w:r w:rsidR="002317DA">
        <w:fldChar w:fldCharType="begin"/>
      </w:r>
      <w:r w:rsidR="002317DA">
        <w:instrText xml:space="preserve"> REF _Ref367704611 \h </w:instrText>
      </w:r>
      <w:r w:rsidR="002317DA">
        <w:fldChar w:fldCharType="separate"/>
      </w:r>
      <w:r w:rsidR="005901DB" w:rsidRPr="003B6F9A">
        <w:t xml:space="preserve">Figure </w:t>
      </w:r>
      <w:r w:rsidR="005901DB">
        <w:rPr>
          <w:noProof/>
        </w:rPr>
        <w:t>1</w:t>
      </w:r>
      <w:r w:rsidR="002317DA">
        <w:fldChar w:fldCharType="end"/>
      </w:r>
      <w:r w:rsidR="00077E9D">
        <w:t>,</w:t>
      </w:r>
      <w:r>
        <w:t xml:space="preserve"> is somewhat simplified for legibility and does not represent the full provenance graph as it would be constructed in a production-quality system. Our diagramming convention is the same as that used in the W3C PROV documentation; oval nodes denote entities, rectangular nodes denote activities, and pentagonal nodes </w:t>
      </w:r>
      <w:r w:rsidR="008A1FE7">
        <w:t xml:space="preserve">denote </w:t>
      </w:r>
      <w:r>
        <w:t>agents.</w:t>
      </w:r>
      <w:r w:rsidR="00077E9D">
        <w:t xml:space="preserve"> The provenance graph shown in </w:t>
      </w:r>
      <w:r w:rsidR="005901DB">
        <w:fldChar w:fldCharType="begin"/>
      </w:r>
      <w:r w:rsidR="005901DB">
        <w:instrText xml:space="preserve"> REF _Ref367546334 \h </w:instrText>
      </w:r>
      <w:r w:rsidR="005901DB">
        <w:fldChar w:fldCharType="separate"/>
      </w:r>
      <w:r w:rsidR="00181C4F">
        <w:rPr>
          <w:b/>
        </w:rPr>
        <w:fldChar w:fldCharType="begin"/>
      </w:r>
      <w:r w:rsidR="00181C4F">
        <w:instrText xml:space="preserve"> REF _Ref367704611 \h </w:instrText>
      </w:r>
      <w:r w:rsidR="00181C4F">
        <w:rPr>
          <w:b/>
        </w:rPr>
      </w:r>
      <w:r w:rsidR="00181C4F">
        <w:rPr>
          <w:b/>
        </w:rPr>
        <w:fldChar w:fldCharType="separate"/>
      </w:r>
      <w:r w:rsidR="00181C4F" w:rsidRPr="003B6F9A">
        <w:t xml:space="preserve">Figure </w:t>
      </w:r>
      <w:r w:rsidR="00181C4F">
        <w:rPr>
          <w:noProof/>
        </w:rPr>
        <w:t>1</w:t>
      </w:r>
      <w:r w:rsidR="00181C4F">
        <w:rPr>
          <w:b/>
        </w:rPr>
        <w:fldChar w:fldCharType="end"/>
      </w:r>
      <w:r w:rsidR="005901DB">
        <w:rPr>
          <w:b/>
        </w:rPr>
        <w:t>.</w:t>
      </w:r>
      <w:r w:rsidR="005901DB">
        <w:fldChar w:fldCharType="end"/>
      </w:r>
      <w:r w:rsidR="00567203">
        <w:t xml:space="preserve"> </w:t>
      </w:r>
      <w:r w:rsidR="00077E9D">
        <w:t xml:space="preserve">is paired </w:t>
      </w:r>
      <w:r w:rsidR="009004B1">
        <w:t xml:space="preserve">with </w:t>
      </w:r>
      <w:r w:rsidR="009004B1">
        <w:fldChar w:fldCharType="begin"/>
      </w:r>
      <w:r w:rsidR="009004B1">
        <w:instrText xml:space="preserve"> REF _Ref370723049 \h </w:instrText>
      </w:r>
      <w:r w:rsidR="009004B1">
        <w:fldChar w:fldCharType="separate"/>
      </w:r>
      <w:r w:rsidR="009004B1">
        <w:t xml:space="preserve">Figure </w:t>
      </w:r>
      <w:r w:rsidR="009004B1">
        <w:rPr>
          <w:noProof/>
        </w:rPr>
        <w:t>2</w:t>
      </w:r>
      <w:r w:rsidR="009004B1">
        <w:fldChar w:fldCharType="end"/>
      </w:r>
      <w:r w:rsidR="009004B1">
        <w:t xml:space="preserve"> that displays the</w:t>
      </w:r>
      <w:r w:rsidR="00077E9D">
        <w:t xml:space="preserve"> declaration of </w:t>
      </w:r>
      <w:r w:rsidR="009004B1">
        <w:t>t</w:t>
      </w:r>
      <w:r w:rsidR="00321F80">
        <w:t>h</w:t>
      </w:r>
      <w:r w:rsidR="009004B1">
        <w:t>e</w:t>
      </w:r>
      <w:r w:rsidR="00077E9D">
        <w:t xml:space="preserve"> component entities, activities, and agents encoded in PROV-N, a functional notation meant for human consumption</w:t>
      </w:r>
      <w:r w:rsidR="00567203">
        <w:t xml:space="preserve"> </w:t>
      </w:r>
      <w:r w:rsidR="00567203">
        <w:fldChar w:fldCharType="begin" w:fldLock="1"/>
      </w:r>
      <w:r w:rsidR="00901BEC">
        <w:instrText>ADDIN CSL_CITATION { "citationItems" : [ { "id" : "ITEM-1", "itemData" : { "author" : [ { "dropping-particle" : "", "family" : "Moreau", "given" : "Luc", "non-dropping-particle" : "", "parse-names" : false, "suffix" : "" }, { "dropping-particle" : "", "family" : "Missier", "given" : "Paolo", "non-dropping-particle" : "", "parse-names" : false, "suffix" : "" } ], "id" : "ITEM-1", "issued" : { "date-parts" : [ [ "2013" ] ] }, "title" : "PROV-N: The Provenance Notation", "type" : "report" }, "uris" : [ "http://www.mendeley.com/documents/?uuid=9a96a677-621d-43fb-8011-19a4cdd38a94" ] } ], "mendeley" : { "previouslyFormattedCitation" : "(Moreau &amp; Missier 2013)" }, "properties" : { "noteIndex" : 0 }, "schema" : "https://github.com/citation-style-language/schema/raw/master/csl-citation.json" }</w:instrText>
      </w:r>
      <w:r w:rsidR="00567203">
        <w:fldChar w:fldCharType="separate"/>
      </w:r>
      <w:r w:rsidR="00E32A97" w:rsidRPr="00E32A97">
        <w:rPr>
          <w:noProof/>
        </w:rPr>
        <w:t>(Moreau &amp; Missier 2013)</w:t>
      </w:r>
      <w:r w:rsidR="00567203">
        <w:fldChar w:fldCharType="end"/>
      </w:r>
      <w:r w:rsidR="00077E9D">
        <w:t>. Although our work includes an encoding of relationships among these objects in the same notation, space limitations of this paper prohibit the inclusion of these full descriptions.</w:t>
      </w:r>
    </w:p>
    <w:p w14:paraId="05E687D5" w14:textId="2FE6431A" w:rsidR="0072003D" w:rsidRDefault="00181C4F" w:rsidP="000C6FFB">
      <w:pPr>
        <w:pStyle w:val="E-Normal"/>
      </w:pPr>
      <w:r>
        <w:t xml:space="preserve">As the figure indicates, the Census Bureau’s Longitudinal Business Database (LBD) is one component of a complex provenance graph. The LBD is derived entirely from the Business Register (BR), which is itself derived from tax records provided on a flow base to the Census Bureau by the Internal Revenue Service (IRS). The methodology to construct the LBD from snapshots of the BR is described in </w:t>
      </w:r>
      <w:r>
        <w:fldChar w:fldCharType="begin" w:fldLock="1"/>
      </w:r>
      <w:r w:rsidR="00901BEC">
        <w:instrText>ADDIN CSL_CITATION { "citationItems" : [ { "id" : "ITEM-1", "itemData" : { "author" : [ { "dropping-particle" : "", "family" : "Jarmin", "given" : "R.", "non-dropping-particle" : "", "parse-names" : false, "suffix" : "" }, { "dropping-particle" : "", "family" : "Miranda", "given" : "J.", "non-dropping-particle" : "", "parse-names" : false, "suffix" : "" } ], "id" : "ITEM-1", "issued" : { "date-parts" : [ [ "2002" ] ] }, "title" : "The Longtitudinal Business Database", "type" : "report" }, "uris" : [ "http://www.mendeley.com/documents/?uuid=209d6602-4dff-4a11-953b-7f88375d2f26" ] } ], "mendeley" : { "previouslyFormattedCitation" : "(Jarmin &amp; Miranda 2002)" }, "properties" : { "noteIndex" : 0 }, "schema" : "https://github.com/citation-style-language/schema/raw/master/csl-citation.json" }</w:instrText>
      </w:r>
      <w:r>
        <w:fldChar w:fldCharType="separate"/>
      </w:r>
      <w:r w:rsidR="00E32A97" w:rsidRPr="00E32A97">
        <w:rPr>
          <w:noProof/>
        </w:rPr>
        <w:t>(Jarmin &amp; Miranda 2002)</w:t>
      </w:r>
      <w:r>
        <w:fldChar w:fldCharType="end"/>
      </w:r>
      <w:r>
        <w:t>, and it is being continually maintained (updated yearly) at the Census Bureau. Derivative products of the LBD are the Business Dynamics Statistics (BDS)</w:t>
      </w:r>
      <w:r w:rsidR="002D583B">
        <w:t>,</w:t>
      </w:r>
      <w:r>
        <w:t xml:space="preserve"> an aggregation of the LBD </w:t>
      </w:r>
      <w:r>
        <w:fldChar w:fldCharType="begin" w:fldLock="1"/>
      </w:r>
      <w:r w:rsidR="00901BEC">
        <w:instrText>ADDIN CSL_CITATION { "citationItems" : [ { "id" : "ITEM-1", "itemData" : { "URL" : "http://www.census.gov/ces/pdf/BDS_StatBrief1_Jobs_Created.pdf", "author" : [ { "dropping-particle" : "", "family" : "Haltiwanger", "given" : "John", "non-dropping-particle" : "", "parse-names" : false, "suffix" : "" }, { "dropping-particle" : "", "family" : "Jarmin", "given" : "Ron S.", "non-dropping-particle" : "", "parse-names" : false, "suffix" : "" }, { "dropping-particle" : "", "family" : "Miranda", "given" : "Javiers", "non-dropping-particle" : "", "parse-names" : false, "suffix" : "" } ], "id" : "ITEM-1", "issued" : { "date-parts" : [ [ "2008" ] ] }, "title" : "Jobs Created from Business Startups in the United States", "type" : "webpage" }, "uris" : [ "http://www.mendeley.com/documents/?uuid=a3fdb78d-6722-4fa2-aaa1-a5cb996177f4" ] } ], "mendeley" : { "previouslyFormattedCitation" : "(Haltiwanger et al. 2008)" }, "properties" : { "noteIndex" : 0 }, "schema" : "https://github.com/citation-style-language/schema/raw/master/csl-citation.json" }</w:instrText>
      </w:r>
      <w:r>
        <w:fldChar w:fldCharType="separate"/>
      </w:r>
      <w:r w:rsidR="00E32A97" w:rsidRPr="00E32A97">
        <w:rPr>
          <w:noProof/>
        </w:rPr>
        <w:t>(Haltiwanger et al. 2008)</w:t>
      </w:r>
      <w:r>
        <w:fldChar w:fldCharType="end"/>
      </w:r>
      <w:r>
        <w:t xml:space="preserve"> and the Synthetic LBD </w:t>
      </w:r>
      <w:r>
        <w:fldChar w:fldCharType="begin" w:fldLock="1"/>
      </w:r>
      <w:r w:rsidR="00901BEC">
        <w:instrText>ADDIN CSL_CITATION { "citationItems" : [ { "id" : "ITEM-1", "itemData" : { "ISSN" : "0306-7734", "author" : [ { "dropping-particle" : "", "family" : "Kinney", "given" : "Satkartar K.", "non-dropping-particle" : "", "parse-names" : false, "suffix" : "" }, { "dropping-particle" : "", "family" : "Reiter", "given" : "Jerome P.", "non-dropping-particle" : "", "parse-names" : false, "suffix" : "" }, { "dropping-particle" : "", "family" : "Reznek", "given" : "Arnold P.", "non-dropping-particle" : "", "parse-names" : false, "suffix" : "" }, { "dropping-particle" : "", "family" : "Miranda", "given" : "Javier", "non-dropping-particle" : "", "parse-names" : false, "suffix" : "" }, { "dropping-particle" : "", "family" : "Jarmin", "given" : "Ron S.", "non-dropping-particle" : "", "parse-names" : false, "suffix" : "" }, { "dropping-particle" : "", "family" : "Abowd", "given" : "John M.", "non-dropping-particle" : "", "parse-names" : false, "suffix" : "" } ], "container-title" : "International Statistical Review", "id" : "ITEM-1", "issue" : "3", "issued" : { "date-parts" : [ [ "2011" ] ] }, "page" : "362-384", "publisher" : "International Statistical Institute", "title" : "Towards Unrestricted Public Use Business Microdata: The Synthetic Longitudinal Business Database", "type" : "article-journal", "volume" : "79" }, "uris" : [ "http://www.mendeley.com/documents/?uuid=33b4fcb2-c837-41db-ae66-d3e6aedf5834" ] } ], "mendeley" : { "previouslyFormattedCitation" : "(Kinney et al. 2011)" }, "properties" : { "noteIndex" : 0 }, "schema" : "https://github.com/citation-style-language/schema/raw/master/csl-citation.json" }</w:instrText>
      </w:r>
      <w:r>
        <w:fldChar w:fldCharType="separate"/>
      </w:r>
      <w:r w:rsidR="00E32A97" w:rsidRPr="00E32A97">
        <w:rPr>
          <w:noProof/>
        </w:rPr>
        <w:t>(Kinney et al. 2011)</w:t>
      </w:r>
      <w:r>
        <w:fldChar w:fldCharType="end"/>
      </w:r>
      <w:r>
        <w:t>, a confidentiality-protected synthetic microdata version of the LBD. However, the LBD and its derivative products are not the only statistical data products derived from the BR. The BR serves as the enumeration frame for the quinquennial Economic Censuses (EC), and together with the post-censal data collected through those censuses, serves as the sampling frame for the annual surveys, e.g., the Annual Survey of Manufactures (ASM). Aggregations of the ASM and EC are published by the Census Bureau, confidential versions are available within the Census RDCs. Furthermore, the BR serves as direct input to the County Business Patterns (CBP) and related Business Patterns through aggregation and disclosure protection mechanisms</w:t>
      </w:r>
      <w:r w:rsidR="002D583B">
        <w:t>.</w:t>
      </w:r>
    </w:p>
    <w:p w14:paraId="77F5BB76" w14:textId="77777777" w:rsidR="00967709" w:rsidRDefault="00137412" w:rsidP="00A7632A">
      <w:pPr>
        <w:pStyle w:val="Heading1"/>
      </w:pPr>
      <w:r>
        <w:t>Integrating DDI and PROV</w:t>
      </w:r>
    </w:p>
    <w:p w14:paraId="42B9817E" w14:textId="629C749C" w:rsidR="005D7355" w:rsidRDefault="00137412" w:rsidP="005D7355">
      <w:r>
        <w:t xml:space="preserve">DDI has emerged as the standard for encoding metadata for social science datasets. Currently there are two threads of development in the DDI community. </w:t>
      </w:r>
      <w:r w:rsidR="00040216">
        <w:t>DDI-</w:t>
      </w:r>
      <w:r w:rsidR="00321F80">
        <w:t>Codebook</w:t>
      </w:r>
      <w:r w:rsidR="00040216">
        <w:t>, versions 1.0-2.X, primarily focuses</w:t>
      </w:r>
      <w:r>
        <w:t xml:space="preserve"> on bibliographic information about an individual data set and the structure of its variables. </w:t>
      </w:r>
      <w:r w:rsidR="00040216">
        <w:t>DDI-Lifecycle</w:t>
      </w:r>
      <w:r w:rsidR="00876078">
        <w:t>,</w:t>
      </w:r>
      <w:r w:rsidR="00315D7A">
        <w:t xml:space="preserve"> beginning with version 3.0</w:t>
      </w:r>
      <w:r>
        <w:t xml:space="preserve">, is designed to document a study and </w:t>
      </w:r>
      <w:r w:rsidR="005D7355">
        <w:t xml:space="preserve">its resulting data </w:t>
      </w:r>
      <w:r w:rsidR="00424CCF">
        <w:t>s</w:t>
      </w:r>
      <w:r>
        <w:t>ets over the entire lifecycle from conception through publication and subsequent reuse.</w:t>
      </w:r>
      <w:r w:rsidR="00420C87">
        <w:t xml:space="preserve"> </w:t>
      </w:r>
    </w:p>
    <w:p w14:paraId="19F29655" w14:textId="77777777" w:rsidR="00901BEC" w:rsidRDefault="00420C87" w:rsidP="00424CCF">
      <w:r>
        <w:t>Not surprisingly, there are some aspects of provenance already expressed within the DDI-Lifestyle data model</w:t>
      </w:r>
      <w:r w:rsidR="00901BEC">
        <w:t xml:space="preserve"> that overlap with PROV</w:t>
      </w:r>
      <w:r>
        <w:t>.</w:t>
      </w:r>
      <w:r w:rsidR="005D7355">
        <w:t xml:space="preserve"> For example, Lifecycle has the ability to express </w:t>
      </w:r>
      <w:r w:rsidR="00901BEC">
        <w:t xml:space="preserve">the flow of </w:t>
      </w:r>
      <w:r w:rsidR="005D7355">
        <w:t xml:space="preserve">longitudinal studies that produce multiple iterations of a data set. It also can express the temporal relationships between surveys and instruments and the agents who are responsible for them. </w:t>
      </w:r>
      <w:r w:rsidR="00424CCF">
        <w:t>However, while Lifecycle semantics are designed to express temporality and responsibility in a single study, they are not expressly suited for describing derivation semantics amongst distinct data sets and the processes involved in those derivations</w:t>
      </w:r>
      <w:r w:rsidR="00901BEC">
        <w:t>, the use cases for which PROV was designed</w:t>
      </w:r>
      <w:r w:rsidR="00424CCF">
        <w:t>.</w:t>
      </w:r>
    </w:p>
    <w:p w14:paraId="292589D7" w14:textId="4AF8186E" w:rsidR="00770FB4" w:rsidRDefault="00424CCF" w:rsidP="00424CCF">
      <w:commentRangeStart w:id="0"/>
      <w:r>
        <w:t xml:space="preserve">We look forward to working with fellow members of the DDI community </w:t>
      </w:r>
      <w:commentRangeEnd w:id="0"/>
      <w:r w:rsidR="00F11315">
        <w:rPr>
          <w:rStyle w:val="CommentReference"/>
        </w:rPr>
        <w:commentReference w:id="0"/>
      </w:r>
      <w:r>
        <w:t>to come up with a satisfactory solution on resolving this semantic overlap between DDI-Lifecycle and the W3C PROV model.</w:t>
      </w:r>
      <w:r w:rsidR="00901BEC" w:rsidRPr="00901BEC">
        <w:t xml:space="preserve"> </w:t>
      </w:r>
      <w:r w:rsidR="00901BEC">
        <w:t xml:space="preserve">We believe that, in the emerging scholarly environment where integration of traditional archival data with Web-based data </w:t>
      </w:r>
      <w:r w:rsidR="00901BEC">
        <w:fldChar w:fldCharType="begin" w:fldLock="1"/>
      </w:r>
      <w:r w:rsidR="00901BEC">
        <w:instrText>ADDIN CSL_CITATION { "citationItems" : [ { "id" : "ITEM-1", "itemData" : { "DOI" : "10.1126/science.1197872", "ISSN" : "1095-9203", "PMID" : "21311013", "abstract" : "Massive increases in the availability of informative social science data are making dramatic progress possible in analyzing, understanding, and addressing many major societal problems. Yet the same forces pose severe challenges to the scientific infrastructure supporting data sharing, data management, informatics, statistical methodology, and research ethics and policy, and these are collectively holding back progress. I address these changes and challenges and suggest what can be done.", "author" : [ { "dropping-particle" : "", "family" : "King", "given" : "Gary", "non-dropping-particle" : "", "parse-names" : false, "suffix" : "" } ], "container-title" : "Science (New York, N.Y.)", "id" : "ITEM-1", "issue" : "6018", "issued" : { "date-parts" : [ [ "2011", "2", "11" ] ] }, "page" : "719-21", "title" : "Ensuring the data-rich future of the social sciences.", "type" : "article-journal", "volume" : "331" }, "uris" : [ "http://www.mendeley.com/documents/?uuid=49b88442-0f6b-4c13-8ea6-1ec05672086b" ] } ], "mendeley" : { "previouslyFormattedCitation" : "(King 2011a)" }, "properties" : { "noteIndex" : 0 }, "schema" : "https://github.com/citation-style-language/schema/raw/master/csl-citation.json" }</w:instrText>
      </w:r>
      <w:r w:rsidR="00901BEC">
        <w:fldChar w:fldCharType="separate"/>
      </w:r>
      <w:r w:rsidR="00901BEC" w:rsidRPr="00E32A97">
        <w:rPr>
          <w:noProof/>
        </w:rPr>
        <w:t>(King 2011a)</w:t>
      </w:r>
      <w:r w:rsidR="00901BEC">
        <w:fldChar w:fldCharType="end"/>
      </w:r>
      <w:r w:rsidR="00901BEC">
        <w:t xml:space="preserve"> is increasingly becoming the norm, it would be advantageous to the DDI community to express provenance using a well-established existing vocabulary like PROV, rather than restate the semantics in a DDI-centric manner. This approach to leveraging external vocabularies is congruent with other </w:t>
      </w:r>
      <w:ins w:id="1" w:author="Author">
        <w:r w:rsidR="00F11315">
          <w:t xml:space="preserve">DDI-centric </w:t>
        </w:r>
      </w:ins>
      <w:del w:id="2" w:author="Author">
        <w:r w:rsidR="00901BEC" w:rsidDel="00F11315">
          <w:delText>members of the DDI community</w:delText>
        </w:r>
      </w:del>
      <w:ins w:id="3" w:author="Author">
        <w:r w:rsidR="00F11315">
          <w:t xml:space="preserve">research </w:t>
        </w:r>
      </w:ins>
      <w:r w:rsidR="00901BEC">
        <w:t xml:space="preserve"> </w:t>
      </w:r>
      <w:r w:rsidR="00901BEC">
        <w:fldChar w:fldCharType="begin" w:fldLock="1"/>
      </w:r>
      <w:r w:rsidR="00901BEC">
        <w:instrText>ADDIN CSL_CITATION { "citationItems" : [ { "id" : "ITEM-1", "itemData" : { "author" : [ { "dropping-particle" : "", "family" : "Bosch", "given" : "Thomas", "non-dropping-particle" : "", "parse-names" : false, "suffix" : "" }, { "dropping-particle" : "", "family" : "Zapilko", "given" : "Benjamin", "non-dropping-particle" : "", "parse-names" : false, "suffix" : "" }, { "dropping-particle" : "", "family" : "Wackerow", "given" : "Joachim", "non-dropping-particle" : "", "parse-names" : false, "suffix" : "" }, { "dropping-particle" : "", "family" : "Gregory", "given" : "A", "non-dropping-particle" : "", "parse-names" : false, "suffix" : "" } ], "container-title" : "ISWC 2013 Workshop International Workshop on Semantic Statistics (SemStats 2013)", "id" : "ITEM-1", "issued" : { "date-parts" : [ [ "2013" ] ] }, "publisher-place" : "Aachen", "title" : "Towards the Discovery of Person-Level Data: Reuse of Vocabularies and Related Use Cases.", "type" : "paper-conference" }, "uris" : [ "http://www.mendeley.com/documents/?uuid=d63d6f61-924a-44f0-b9be-ceef5e452652" ] } ], "mendeley" : { "previouslyFormattedCitation" : "(Thomas Bosch et al. 2013)" }, "properties" : { "noteIndex" : 0 }, "schema" : "https://github.com/citation-style-language/schema/raw/master/csl-citation.json" }</w:instrText>
      </w:r>
      <w:r w:rsidR="00901BEC">
        <w:fldChar w:fldCharType="separate"/>
      </w:r>
      <w:r w:rsidR="00901BEC" w:rsidRPr="00901BEC">
        <w:rPr>
          <w:noProof/>
        </w:rPr>
        <w:t>(Thomas Bosch et al. 2013)</w:t>
      </w:r>
      <w:r w:rsidR="00901BEC">
        <w:fldChar w:fldCharType="end"/>
      </w:r>
      <w:r w:rsidR="00901BEC">
        <w:t xml:space="preserve"> who share our interests in exposing DDI metadata as Linked Open Data </w:t>
      </w:r>
      <w:r w:rsidR="00901BEC">
        <w:fldChar w:fldCharType="begin" w:fldLock="1"/>
      </w:r>
      <w:r w:rsidR="00901BEC">
        <w:instrText>ADDIN CSL_CITATION { "citationItems" : [ { "id" : "ITEM-1", "itemData" : { "DOI" : "10.2200/S00334ED1V01Y201102WBE001", "ISSN" : "2160-4711", "abstract" : "Abstract The World Wide Web has enabled the creation of a global information space comprising linked documents. As the Web becomes ever more enmeshed with our daily lives, there is a growing desire for direct access to raw data not currently available on the Web or bound up in hypertext documents. Linked Data provides a publishing paradigm in which not only documents, but also data, can be a first class citizen of the Web, thereby enabling the extension of the Web with a global data space based on open standards - the Web of Data. In this Synthesis lecture we provide readers with a detailed technical introduction to Linked Data. We begin by outlining the basic principles of Linked Data, including coverage of relevant aspects of Web architecture. The remainder of the text is based around two main themes - the publication and consumption of Linked Data. Drawing on a practical Linked Data scenario, we provide guidance and best practices on: architectural approaches to publishing Linked Data; choosing URIs an...", "author" : [ { "dropping-particle" : "", "family" : "Heath", "given" : "Tom", "non-dropping-particle" : "", "parse-names" : false, "suffix" : "" }, { "dropping-particle" : "", "family" : "Bizer", "given" : "Christian", "non-dropping-particle" : "", "parse-names" : false, "suffix" : "" } ], "container-title" : "Synthesis Lectures on the Semantic Web: Theory and Technology", "id" : "ITEM-1", "issue" : "1", "issued" : { "date-parts" : [ [ "2011", "2", "9" ] ] }, "page" : "1-136", "publisher" : "Morgan &amp; Claypool Publishers", "title" : "Linked Data: Evolving the Web into a Global Data Space", "type" : "article-journal", "volume" : "1" }, "uris" : [ "http://www.mendeley.com/documents/?uuid=8130c704-d260-43aa-acf4-35336162df49" ] } ], "mendeley" : { "previouslyFormattedCitation" : "(Heath &amp; Bizer 2011)" }, "properties" : { "noteIndex" : 0 }, "schema" : "https://github.com/citation-style-language/schema/raw/master/csl-citation.json" }</w:instrText>
      </w:r>
      <w:r w:rsidR="00901BEC">
        <w:fldChar w:fldCharType="separate"/>
      </w:r>
      <w:r w:rsidR="00901BEC" w:rsidRPr="00901BEC">
        <w:rPr>
          <w:noProof/>
        </w:rPr>
        <w:t>(Heath &amp; Bizer 2011)</w:t>
      </w:r>
      <w:r w:rsidR="00901BEC">
        <w:fldChar w:fldCharType="end"/>
      </w:r>
      <w:r w:rsidR="00901BEC">
        <w:t>.</w:t>
      </w:r>
    </w:p>
    <w:p w14:paraId="7841C2D7" w14:textId="331595E4" w:rsidR="00D47A62" w:rsidRDefault="002A344A" w:rsidP="00D47A62">
      <w:pPr>
        <w:keepNext/>
      </w:pPr>
      <w:r>
        <w:rPr>
          <w:noProof/>
        </w:rPr>
        <w:drawing>
          <wp:inline distT="0" distB="0" distL="0" distR="0" wp14:anchorId="5E242A03" wp14:editId="398ABBB3">
            <wp:extent cx="5251450" cy="310261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D.png"/>
                    <pic:cNvPicPr/>
                  </pic:nvPicPr>
                  <pic:blipFill>
                    <a:blip r:embed="rId11">
                      <a:extLst>
                        <a:ext uri="{28A0092B-C50C-407E-A947-70E740481C1C}">
                          <a14:useLocalDpi xmlns:a14="http://schemas.microsoft.com/office/drawing/2010/main" val="0"/>
                        </a:ext>
                      </a:extLst>
                    </a:blip>
                    <a:stretch>
                      <a:fillRect/>
                    </a:stretch>
                  </pic:blipFill>
                  <pic:spPr>
                    <a:xfrm>
                      <a:off x="0" y="0"/>
                      <a:ext cx="5251450" cy="3102610"/>
                    </a:xfrm>
                    <a:prstGeom prst="rect">
                      <a:avLst/>
                    </a:prstGeom>
                  </pic:spPr>
                </pic:pic>
              </a:graphicData>
            </a:graphic>
          </wp:inline>
        </w:drawing>
      </w:r>
    </w:p>
    <w:p w14:paraId="0DE56365" w14:textId="15B4B0EF" w:rsidR="00D47A62" w:rsidRDefault="00D47A62" w:rsidP="002E3EF5">
      <w:pPr>
        <w:pStyle w:val="Caption"/>
      </w:pPr>
      <w:r w:rsidRPr="002E3EF5">
        <w:t xml:space="preserve">Figure </w:t>
      </w:r>
      <w:fldSimple w:instr=" SEQ Figure \* ARABIC ">
        <w:r w:rsidR="00CB5CA4">
          <w:rPr>
            <w:noProof/>
          </w:rPr>
          <w:t>1</w:t>
        </w:r>
      </w:fldSimple>
      <w:r w:rsidR="002E3EF5" w:rsidRPr="002E3EF5">
        <w:t>. Longitudinal Business Database (LBD) provenance graph</w:t>
      </w:r>
    </w:p>
    <w:p w14:paraId="427C3E86" w14:textId="20468263" w:rsidR="009004B1" w:rsidRPr="009004B1" w:rsidRDefault="00F11315" w:rsidP="009004B1">
      <w:ins w:id="4" w:author="Author">
        <w:r>
          <w:t xml:space="preserve">Faced with an immediate need to implement a solution within a DDI-C framework, </w:t>
        </w:r>
      </w:ins>
      <w:del w:id="5" w:author="Author">
        <w:r w:rsidR="0062454E" w:rsidDel="00F11315">
          <w:delText xml:space="preserve">For now, and until these issues are resolved, we </w:delText>
        </w:r>
        <w:r w:rsidR="009004B1" w:rsidDel="00F11315">
          <w:delText xml:space="preserve">have decided to take the approach of working within the simpler DDI-Codebook framework and </w:delText>
        </w:r>
      </w:del>
      <w:r w:rsidR="009004B1">
        <w:t>embedding the web architecture-aware PROV metadata within the individual data set-specific DDI records.</w:t>
      </w:r>
      <w:r w:rsidR="0062454E">
        <w:t xml:space="preserve"> This decision also reflects the reality that, at present, DDI-Codebook metadata is the norm for most of the data used in our implementation environment. We assume that the work we described here will be transportable eventually to the DDI-Lifecycle model.</w:t>
      </w:r>
    </w:p>
    <w:p w14:paraId="7FC62F98" w14:textId="77777777" w:rsidR="00CB5CA4" w:rsidRDefault="002E3EF5" w:rsidP="00CB5CA4">
      <w:pPr>
        <w:keepNext/>
        <w:jc w:val="center"/>
      </w:pPr>
      <w:r>
        <w:rPr>
          <w:noProof/>
        </w:rPr>
        <mc:AlternateContent>
          <mc:Choice Requires="wps">
            <w:drawing>
              <wp:inline distT="0" distB="0" distL="0" distR="0" wp14:anchorId="59781B10" wp14:editId="56B26939">
                <wp:extent cx="4336415" cy="1403985"/>
                <wp:effectExtent l="0" t="0" r="26035" b="1270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6415" cy="1403985"/>
                        </a:xfrm>
                        <a:prstGeom prst="rect">
                          <a:avLst/>
                        </a:prstGeom>
                        <a:solidFill>
                          <a:srgbClr val="FFFFFF"/>
                        </a:solidFill>
                        <a:ln w="9525">
                          <a:solidFill>
                            <a:srgbClr val="000000"/>
                          </a:solidFill>
                          <a:miter lim="800000"/>
                          <a:headEnd/>
                          <a:tailEnd/>
                        </a:ln>
                      </wps:spPr>
                      <wps:txbx>
                        <w:txbxContent>
                          <w:p w14:paraId="28FCB83C" w14:textId="77777777" w:rsidR="00901BEC" w:rsidRPr="002E3EF5" w:rsidRDefault="00901BEC" w:rsidP="002E3EF5">
                            <w:pPr>
                              <w:pStyle w:val="E-Text"/>
                              <w:rPr>
                                <w:sz w:val="16"/>
                                <w:szCs w:val="16"/>
                              </w:rPr>
                            </w:pPr>
                            <w:r w:rsidRPr="002E3EF5">
                              <w:rPr>
                                <w:sz w:val="16"/>
                                <w:szCs w:val="16"/>
                              </w:rPr>
                              <w:t>entity(cdr:LBD, [prov:type='cdr:dataset', prov:label="Longitudinal Business Data"])</w:t>
                            </w:r>
                          </w:p>
                          <w:p w14:paraId="0234ACB8" w14:textId="77777777" w:rsidR="00901BEC" w:rsidRPr="002E3EF5" w:rsidRDefault="00901BEC" w:rsidP="002E3EF5">
                            <w:pPr>
                              <w:pStyle w:val="E-Text"/>
                              <w:rPr>
                                <w:sz w:val="16"/>
                                <w:szCs w:val="16"/>
                              </w:rPr>
                            </w:pPr>
                            <w:r w:rsidRPr="002E3EF5">
                              <w:rPr>
                                <w:sz w:val="16"/>
                                <w:szCs w:val="16"/>
                              </w:rPr>
                              <w:t>entity(cdr:synthLBD, [prov:type='cdr:dataset', prov:label="Synthetic LBD"])</w:t>
                            </w:r>
                          </w:p>
                          <w:p w14:paraId="39D2B6EE" w14:textId="77777777" w:rsidR="00901BEC" w:rsidRPr="002E3EF5" w:rsidRDefault="00901BEC" w:rsidP="002E3EF5">
                            <w:pPr>
                              <w:pStyle w:val="E-Text"/>
                              <w:rPr>
                                <w:sz w:val="16"/>
                                <w:szCs w:val="16"/>
                              </w:rPr>
                            </w:pPr>
                            <w:r w:rsidRPr="002E3EF5">
                              <w:rPr>
                                <w:sz w:val="16"/>
                                <w:szCs w:val="16"/>
                              </w:rPr>
                              <w:t>entity(cdr:BDS, [prov:type='cdr::dataset', prov:label="Business Dynamics Statistics"])</w:t>
                            </w:r>
                          </w:p>
                          <w:p w14:paraId="63C0A91E" w14:textId="77777777" w:rsidR="00901BEC" w:rsidRPr="002E3EF5" w:rsidRDefault="00901BEC" w:rsidP="002E3EF5">
                            <w:pPr>
                              <w:pStyle w:val="E-Text"/>
                              <w:rPr>
                                <w:sz w:val="16"/>
                                <w:szCs w:val="16"/>
                              </w:rPr>
                            </w:pPr>
                            <w:r w:rsidRPr="002E3EF5">
                              <w:rPr>
                                <w:sz w:val="16"/>
                                <w:szCs w:val="16"/>
                              </w:rPr>
                              <w:t>entity(cdr:BR, [prov:type='cdr:dataset', prov:label="Business Register"])</w:t>
                            </w:r>
                          </w:p>
                          <w:p w14:paraId="7124E0E0" w14:textId="77777777" w:rsidR="00901BEC" w:rsidRPr="002E3EF5" w:rsidRDefault="00901BEC" w:rsidP="002E3EF5">
                            <w:pPr>
                              <w:pStyle w:val="E-Text"/>
                              <w:rPr>
                                <w:sz w:val="16"/>
                                <w:szCs w:val="16"/>
                              </w:rPr>
                            </w:pPr>
                            <w:r w:rsidRPr="002E3EF5">
                              <w:rPr>
                                <w:sz w:val="16"/>
                                <w:szCs w:val="16"/>
                              </w:rPr>
                              <w:t>entity(cdr:cbp, [prov:type='cdr:dataset', prov:label="County Business Patterns"])</w:t>
                            </w:r>
                          </w:p>
                          <w:p w14:paraId="2ED3F0AE" w14:textId="77777777" w:rsidR="00901BEC" w:rsidRPr="002E3EF5" w:rsidRDefault="00901BEC" w:rsidP="002E3EF5">
                            <w:pPr>
                              <w:pStyle w:val="E-Text"/>
                              <w:rPr>
                                <w:sz w:val="16"/>
                                <w:szCs w:val="16"/>
                              </w:rPr>
                            </w:pPr>
                            <w:r w:rsidRPr="002E3EF5">
                              <w:rPr>
                                <w:sz w:val="16"/>
                                <w:szCs w:val="16"/>
                              </w:rPr>
                              <w:t>entity(cdr:asm, [prov:type='cdr:dataset', prov:label="Annual Survey of Manufacturers"])</w:t>
                            </w:r>
                          </w:p>
                          <w:p w14:paraId="13C50E11" w14:textId="77777777" w:rsidR="00901BEC" w:rsidRPr="002E3EF5" w:rsidRDefault="00901BEC" w:rsidP="002E3EF5">
                            <w:pPr>
                              <w:pStyle w:val="E-Text"/>
                              <w:rPr>
                                <w:sz w:val="16"/>
                                <w:szCs w:val="16"/>
                              </w:rPr>
                            </w:pPr>
                            <w:r w:rsidRPr="002E3EF5">
                              <w:rPr>
                                <w:sz w:val="16"/>
                                <w:szCs w:val="16"/>
                              </w:rPr>
                              <w:t>entity(cdr:ec, [prov:type='cdr:dataset', prov:label="Economic Census"])</w:t>
                            </w:r>
                          </w:p>
                          <w:p w14:paraId="09B96743" w14:textId="77777777" w:rsidR="00901BEC" w:rsidRPr="002E3EF5" w:rsidRDefault="00901BEC" w:rsidP="002E3EF5">
                            <w:pPr>
                              <w:pStyle w:val="E-Text"/>
                              <w:rPr>
                                <w:sz w:val="16"/>
                                <w:szCs w:val="16"/>
                              </w:rPr>
                            </w:pPr>
                            <w:r w:rsidRPr="002E3EF5">
                              <w:rPr>
                                <w:sz w:val="16"/>
                                <w:szCs w:val="16"/>
                              </w:rPr>
                              <w:t>entity(cdr:jm, [prov:type='prov:Plan', prov:label="Jarmin Miranda 2002"])</w:t>
                            </w:r>
                          </w:p>
                          <w:p w14:paraId="28BB3AF3" w14:textId="77777777" w:rsidR="00901BEC" w:rsidRPr="002E3EF5" w:rsidRDefault="00901BEC" w:rsidP="002E3EF5">
                            <w:pPr>
                              <w:pStyle w:val="E-Text"/>
                              <w:rPr>
                                <w:sz w:val="16"/>
                                <w:szCs w:val="16"/>
                              </w:rPr>
                            </w:pPr>
                            <w:r w:rsidRPr="002E3EF5">
                              <w:rPr>
                                <w:sz w:val="16"/>
                                <w:szCs w:val="16"/>
                              </w:rPr>
                              <w:t>entity(cdr:synthPlan, [prov:type='prov:Plan', prov:label="synthetic plan"])</w:t>
                            </w:r>
                          </w:p>
                          <w:p w14:paraId="31D14C4D" w14:textId="77777777" w:rsidR="00901BEC" w:rsidRPr="002E3EF5" w:rsidRDefault="00901BEC" w:rsidP="002E3EF5">
                            <w:pPr>
                              <w:pStyle w:val="E-Text"/>
                              <w:rPr>
                                <w:sz w:val="16"/>
                                <w:szCs w:val="16"/>
                              </w:rPr>
                            </w:pPr>
                            <w:r w:rsidRPr="002E3EF5">
                              <w:rPr>
                                <w:sz w:val="16"/>
                                <w:szCs w:val="16"/>
                              </w:rPr>
                              <w:t>entity(cdr:tax, [prov:type='cdr:dataSet', prov:label="IRS Tax Records"])</w:t>
                            </w:r>
                          </w:p>
                          <w:p w14:paraId="4568FF83" w14:textId="77777777" w:rsidR="00901BEC" w:rsidRPr="002E3EF5" w:rsidRDefault="00901BEC" w:rsidP="002E3EF5">
                            <w:pPr>
                              <w:pStyle w:val="E-Text"/>
                              <w:rPr>
                                <w:sz w:val="16"/>
                                <w:szCs w:val="16"/>
                              </w:rPr>
                            </w:pPr>
                          </w:p>
                          <w:p w14:paraId="681F20C0" w14:textId="77777777" w:rsidR="00901BEC" w:rsidRPr="002E3EF5" w:rsidRDefault="00901BEC" w:rsidP="002E3EF5">
                            <w:pPr>
                              <w:pStyle w:val="E-Text"/>
                              <w:rPr>
                                <w:sz w:val="16"/>
                                <w:szCs w:val="16"/>
                              </w:rPr>
                            </w:pPr>
                            <w:r w:rsidRPr="002E3EF5">
                              <w:rPr>
                                <w:sz w:val="16"/>
                                <w:szCs w:val="16"/>
                              </w:rPr>
                              <w:t>agent(cdr:USCB, [prov:type='prov:Organization, prov:label="US Census Bureau"])</w:t>
                            </w:r>
                          </w:p>
                          <w:p w14:paraId="0D384FA1" w14:textId="77777777" w:rsidR="00901BEC" w:rsidRPr="002E3EF5" w:rsidRDefault="00901BEC" w:rsidP="002E3EF5">
                            <w:pPr>
                              <w:pStyle w:val="E-Text"/>
                              <w:rPr>
                                <w:sz w:val="16"/>
                                <w:szCs w:val="16"/>
                              </w:rPr>
                            </w:pPr>
                            <w:r w:rsidRPr="002E3EF5">
                              <w:rPr>
                                <w:sz w:val="16"/>
                                <w:szCs w:val="16"/>
                              </w:rPr>
                              <w:t>agent(cdr:CES, [prov:type='prov:Organization, prov:label="Center for Economic Studies"])</w:t>
                            </w:r>
                          </w:p>
                          <w:p w14:paraId="445379DA" w14:textId="77777777" w:rsidR="00901BEC" w:rsidRPr="002E3EF5" w:rsidRDefault="00901BEC" w:rsidP="002E3EF5">
                            <w:pPr>
                              <w:pStyle w:val="E-Text"/>
                              <w:rPr>
                                <w:sz w:val="16"/>
                                <w:szCs w:val="16"/>
                              </w:rPr>
                            </w:pPr>
                            <w:r w:rsidRPr="002E3EF5">
                              <w:rPr>
                                <w:sz w:val="16"/>
                                <w:szCs w:val="16"/>
                              </w:rPr>
                              <w:t>agent(cdr:IRS, [prov:type='prov:Organization, prov:label="Internal Revenue Service"])</w:t>
                            </w:r>
                          </w:p>
                          <w:p w14:paraId="51767A09" w14:textId="77777777" w:rsidR="00901BEC" w:rsidRPr="002E3EF5" w:rsidRDefault="00901BEC" w:rsidP="002E3EF5">
                            <w:pPr>
                              <w:pStyle w:val="E-Text"/>
                              <w:rPr>
                                <w:sz w:val="16"/>
                                <w:szCs w:val="16"/>
                              </w:rPr>
                            </w:pPr>
                            <w:r w:rsidRPr="002E3EF5">
                              <w:rPr>
                                <w:sz w:val="16"/>
                                <w:szCs w:val="16"/>
                              </w:rPr>
                              <w:t>agent(cdr:autoMatch, [prov:type='prov:SoftwareAgent'])</w:t>
                            </w:r>
                          </w:p>
                          <w:p w14:paraId="49347CF1" w14:textId="77777777" w:rsidR="00901BEC" w:rsidRPr="002E3EF5" w:rsidRDefault="00901BEC" w:rsidP="002E3EF5">
                            <w:pPr>
                              <w:pStyle w:val="E-Text"/>
                              <w:rPr>
                                <w:sz w:val="16"/>
                                <w:szCs w:val="16"/>
                              </w:rPr>
                            </w:pPr>
                            <w:r w:rsidRPr="002E3EF5">
                              <w:rPr>
                                <w:sz w:val="16"/>
                                <w:szCs w:val="16"/>
                              </w:rPr>
                              <w:t>agent(cdr:SAS, [prov:type='prov:SoftwareAgent'])</w:t>
                            </w:r>
                          </w:p>
                          <w:p w14:paraId="7DAA02F0" w14:textId="327D2F37" w:rsidR="00901BEC" w:rsidRPr="002E3EF5" w:rsidRDefault="00901BEC" w:rsidP="002E3EF5">
                            <w:pPr>
                              <w:pStyle w:val="E-Text"/>
                              <w:rPr>
                                <w:sz w:val="16"/>
                                <w:szCs w:val="16"/>
                              </w:rPr>
                            </w:pPr>
                            <w:r w:rsidRPr="002E3EF5">
                              <w:rPr>
                                <w:sz w:val="16"/>
                                <w:szCs w:val="16"/>
                              </w:rPr>
                              <w:t>agent(cdr:ESMPD, [prov:type='prov:</w:t>
                            </w:r>
                            <w:r w:rsidR="002A344A">
                              <w:rPr>
                                <w:sz w:val="16"/>
                                <w:szCs w:val="16"/>
                              </w:rPr>
                              <w:t>Organization‘</w:t>
                            </w:r>
                            <w:r w:rsidRPr="002E3EF5">
                              <w:rPr>
                                <w:sz w:val="16"/>
                                <w:szCs w:val="16"/>
                              </w:rPr>
                              <w:t xml:space="preserve">, </w:t>
                            </w:r>
                          </w:p>
                          <w:p w14:paraId="7E3FA5C6" w14:textId="77777777" w:rsidR="00901BEC" w:rsidRPr="002E3EF5" w:rsidRDefault="00901BEC" w:rsidP="002E3EF5">
                            <w:pPr>
                              <w:pStyle w:val="E-Text"/>
                              <w:rPr>
                                <w:sz w:val="16"/>
                                <w:szCs w:val="16"/>
                              </w:rPr>
                            </w:pPr>
                            <w:r w:rsidRPr="002E3EF5">
                              <w:rPr>
                                <w:sz w:val="16"/>
                                <w:szCs w:val="16"/>
                              </w:rPr>
                              <w:tab/>
                              <w:t>prov:label="Economic Statistical Methods and Programming Division"])</w:t>
                            </w:r>
                          </w:p>
                          <w:p w14:paraId="6AC78F0B" w14:textId="77777777" w:rsidR="00901BEC" w:rsidRPr="002E3EF5" w:rsidRDefault="00901BEC" w:rsidP="002E3EF5">
                            <w:pPr>
                              <w:pStyle w:val="E-Text"/>
                              <w:rPr>
                                <w:sz w:val="16"/>
                                <w:szCs w:val="16"/>
                              </w:rPr>
                            </w:pPr>
                          </w:p>
                          <w:p w14:paraId="04C78B6A" w14:textId="25BAFBC5" w:rsidR="00901BEC" w:rsidRPr="002E3EF5" w:rsidRDefault="00901BEC" w:rsidP="002E3EF5">
                            <w:pPr>
                              <w:pStyle w:val="E-Text"/>
                              <w:rPr>
                                <w:sz w:val="16"/>
                                <w:szCs w:val="16"/>
                              </w:rPr>
                            </w:pPr>
                            <w:r w:rsidRPr="002E3EF5">
                              <w:rPr>
                                <w:sz w:val="16"/>
                                <w:szCs w:val="16"/>
                              </w:rPr>
                              <w:t>activity(cdr:synth, [prov:label="</w:t>
                            </w:r>
                            <w:r w:rsidR="002A344A">
                              <w:rPr>
                                <w:sz w:val="16"/>
                                <w:szCs w:val="16"/>
                              </w:rPr>
                              <w:t>synthesize</w:t>
                            </w:r>
                            <w:r w:rsidRPr="002E3EF5">
                              <w:rPr>
                                <w:sz w:val="16"/>
                                <w:szCs w:val="16"/>
                              </w:rPr>
                              <w:t>"])</w:t>
                            </w:r>
                          </w:p>
                          <w:p w14:paraId="763C2311" w14:textId="77777777" w:rsidR="00901BEC" w:rsidRPr="002E3EF5" w:rsidRDefault="00901BEC" w:rsidP="002E3EF5">
                            <w:pPr>
                              <w:pStyle w:val="E-Text"/>
                              <w:rPr>
                                <w:sz w:val="16"/>
                                <w:szCs w:val="16"/>
                              </w:rPr>
                            </w:pPr>
                            <w:r w:rsidRPr="002E3EF5">
                              <w:rPr>
                                <w:sz w:val="16"/>
                                <w:szCs w:val="16"/>
                              </w:rPr>
                              <w:t>activity(cdr:aggr, [prov:label="aggregate"])</w:t>
                            </w:r>
                          </w:p>
                          <w:p w14:paraId="7C1A40E7" w14:textId="77777777" w:rsidR="00901BEC" w:rsidRPr="002E3EF5" w:rsidRDefault="00901BEC" w:rsidP="002E3EF5">
                            <w:pPr>
                              <w:pStyle w:val="E-Text"/>
                              <w:rPr>
                                <w:sz w:val="16"/>
                                <w:szCs w:val="16"/>
                              </w:rPr>
                            </w:pPr>
                            <w:r w:rsidRPr="002E3EF5">
                              <w:rPr>
                                <w:sz w:val="16"/>
                                <w:szCs w:val="16"/>
                              </w:rPr>
                              <w:t>activity(cdr:procLBD, [prov:label="process LBD"])</w:t>
                            </w:r>
                          </w:p>
                          <w:p w14:paraId="1638D62E" w14:textId="48202937" w:rsidR="00901BEC" w:rsidRPr="002E3EF5" w:rsidRDefault="00901BEC" w:rsidP="002E3EF5">
                            <w:pPr>
                              <w:pStyle w:val="E-Text"/>
                              <w:rPr>
                                <w:sz w:val="16"/>
                                <w:szCs w:val="16"/>
                              </w:rPr>
                            </w:pPr>
                            <w:r w:rsidRPr="002E3EF5">
                              <w:rPr>
                                <w:sz w:val="16"/>
                                <w:szCs w:val="16"/>
                              </w:rPr>
                              <w:t>activity(cdr:</w:t>
                            </w:r>
                            <w:r w:rsidR="002A344A">
                              <w:rPr>
                                <w:sz w:val="16"/>
                                <w:szCs w:val="16"/>
                              </w:rPr>
                              <w:t>sdl</w:t>
                            </w:r>
                            <w:r w:rsidRPr="002E3EF5">
                              <w:rPr>
                                <w:sz w:val="16"/>
                                <w:szCs w:val="16"/>
                              </w:rPr>
                              <w:t>, [prov:label="</w:t>
                            </w:r>
                            <w:r w:rsidR="002A344A" w:rsidRPr="002A344A">
                              <w:t xml:space="preserve"> </w:t>
                            </w:r>
                            <w:r w:rsidR="002A344A" w:rsidRPr="002A344A">
                              <w:rPr>
                                <w:sz w:val="16"/>
                                <w:szCs w:val="16"/>
                              </w:rPr>
                              <w:t xml:space="preserve">Statistical disclosure limitation </w:t>
                            </w:r>
                            <w:r w:rsidRPr="002E3EF5">
                              <w:rPr>
                                <w:sz w:val="16"/>
                                <w:szCs w:val="16"/>
                              </w:rPr>
                              <w:t>"])</w:t>
                            </w:r>
                          </w:p>
                          <w:p w14:paraId="1D7D6AB8" w14:textId="77777777" w:rsidR="00901BEC" w:rsidRPr="002E3EF5" w:rsidRDefault="00901BEC" w:rsidP="002E3EF5">
                            <w:pPr>
                              <w:pStyle w:val="E-Text"/>
                              <w:rPr>
                                <w:sz w:val="16"/>
                                <w:szCs w:val="16"/>
                              </w:rPr>
                            </w:pPr>
                            <w:r w:rsidRPr="002E3EF5">
                              <w:rPr>
                                <w:sz w:val="16"/>
                                <w:szCs w:val="16"/>
                              </w:rPr>
                              <w:t>activity(cdr:asmSurvey, [prov:label="ASM Survey"])</w:t>
                            </w:r>
                          </w:p>
                          <w:p w14:paraId="5C8DC6F5" w14:textId="6F73DDAC" w:rsidR="00901BEC" w:rsidRPr="002E3EF5" w:rsidRDefault="00901BEC" w:rsidP="002E3EF5">
                            <w:pPr>
                              <w:pStyle w:val="E-Text"/>
                              <w:rPr>
                                <w:sz w:val="16"/>
                                <w:szCs w:val="16"/>
                              </w:rPr>
                            </w:pPr>
                            <w:r w:rsidRPr="002E3EF5">
                              <w:rPr>
                                <w:sz w:val="16"/>
                                <w:szCs w:val="16"/>
                              </w:rPr>
                              <w:t>activity(cdr:ecs, [prov:label="economic census survey"])</w:t>
                            </w:r>
                          </w:p>
                        </w:txbxContent>
                      </wps:txbx>
                      <wps:bodyPr rot="0" vert="horz" wrap="square" lIns="91440" tIns="45720" rIns="91440" bIns="45720" anchor="t" anchorCtr="0">
                        <a:spAutoFit/>
                      </wps:bodyPr>
                    </wps:wsp>
                  </a:graphicData>
                </a:graphic>
              </wp:inline>
            </w:drawing>
          </mc:Choice>
          <mc:Fallback>
            <w:pict>
              <v:shape w14:anchorId="59781B10" id="Text Box 2" o:spid="_x0000_s1027" type="#_x0000_t202" style="width:341.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">
                <v:textbox style="mso-fit-shape-to-text:t">
                  <w:txbxContent>
                    <w:p w14:paraId="28FCB83C" w14:textId="77777777" w:rsidR="00901BEC" w:rsidRPr="002E3EF5" w:rsidRDefault="00901BEC" w:rsidP="002E3EF5">
                      <w:pPr>
                        <w:pStyle w:val="E-Text"/>
                        <w:rPr>
                          <w:sz w:val="16"/>
                          <w:szCs w:val="16"/>
                        </w:rPr>
                      </w:pPr>
                      <w:r w:rsidRPr="002E3EF5">
                        <w:rPr>
                          <w:sz w:val="16"/>
                          <w:szCs w:val="16"/>
                        </w:rPr>
                        <w:t>entity(cdr:LBD, [prov:type='cdr:dataset', prov:label="Longitudinal Business Data"])</w:t>
                      </w:r>
                    </w:p>
                    <w:p w14:paraId="0234ACB8" w14:textId="77777777" w:rsidR="00901BEC" w:rsidRPr="002E3EF5" w:rsidRDefault="00901BEC" w:rsidP="002E3EF5">
                      <w:pPr>
                        <w:pStyle w:val="E-Text"/>
                        <w:rPr>
                          <w:sz w:val="16"/>
                          <w:szCs w:val="16"/>
                        </w:rPr>
                      </w:pPr>
                      <w:r w:rsidRPr="002E3EF5">
                        <w:rPr>
                          <w:sz w:val="16"/>
                          <w:szCs w:val="16"/>
                        </w:rPr>
                        <w:t>entity(cdr:synthLBD, [prov:type='cdr:dataset', prov:label="Synthetic LBD"])</w:t>
                      </w:r>
                    </w:p>
                    <w:p w14:paraId="39D2B6EE" w14:textId="77777777" w:rsidR="00901BEC" w:rsidRPr="002E3EF5" w:rsidRDefault="00901BEC" w:rsidP="002E3EF5">
                      <w:pPr>
                        <w:pStyle w:val="E-Text"/>
                        <w:rPr>
                          <w:sz w:val="16"/>
                          <w:szCs w:val="16"/>
                        </w:rPr>
                      </w:pPr>
                      <w:r w:rsidRPr="002E3EF5">
                        <w:rPr>
                          <w:sz w:val="16"/>
                          <w:szCs w:val="16"/>
                        </w:rPr>
                        <w:t>entity(cdr:BDS, [prov:type='cdr::dataset', prov:label="Business Dynamics Statistics"])</w:t>
                      </w:r>
                    </w:p>
                    <w:p w14:paraId="63C0A91E" w14:textId="77777777" w:rsidR="00901BEC" w:rsidRPr="002E3EF5" w:rsidRDefault="00901BEC" w:rsidP="002E3EF5">
                      <w:pPr>
                        <w:pStyle w:val="E-Text"/>
                        <w:rPr>
                          <w:sz w:val="16"/>
                          <w:szCs w:val="16"/>
                        </w:rPr>
                      </w:pPr>
                      <w:r w:rsidRPr="002E3EF5">
                        <w:rPr>
                          <w:sz w:val="16"/>
                          <w:szCs w:val="16"/>
                        </w:rPr>
                        <w:t>entity(cdr:BR, [prov:type='cdr:dataset', prov:label="Business Register"])</w:t>
                      </w:r>
                    </w:p>
                    <w:p w14:paraId="7124E0E0" w14:textId="77777777" w:rsidR="00901BEC" w:rsidRPr="002E3EF5" w:rsidRDefault="00901BEC" w:rsidP="002E3EF5">
                      <w:pPr>
                        <w:pStyle w:val="E-Text"/>
                        <w:rPr>
                          <w:sz w:val="16"/>
                          <w:szCs w:val="16"/>
                        </w:rPr>
                      </w:pPr>
                      <w:r w:rsidRPr="002E3EF5">
                        <w:rPr>
                          <w:sz w:val="16"/>
                          <w:szCs w:val="16"/>
                        </w:rPr>
                        <w:t>entity(cdr:cbp, [prov:type='cdr:dataset', prov:label="County Business Patterns"])</w:t>
                      </w:r>
                    </w:p>
                    <w:p w14:paraId="2ED3F0AE" w14:textId="77777777" w:rsidR="00901BEC" w:rsidRPr="002E3EF5" w:rsidRDefault="00901BEC" w:rsidP="002E3EF5">
                      <w:pPr>
                        <w:pStyle w:val="E-Text"/>
                        <w:rPr>
                          <w:sz w:val="16"/>
                          <w:szCs w:val="16"/>
                        </w:rPr>
                      </w:pPr>
                      <w:r w:rsidRPr="002E3EF5">
                        <w:rPr>
                          <w:sz w:val="16"/>
                          <w:szCs w:val="16"/>
                        </w:rPr>
                        <w:t>entity(cdr:asm, [prov:type='cdr:dataset', prov:label="Annual Survey of Manufacturers"])</w:t>
                      </w:r>
                    </w:p>
                    <w:p w14:paraId="13C50E11" w14:textId="77777777" w:rsidR="00901BEC" w:rsidRPr="002E3EF5" w:rsidRDefault="00901BEC" w:rsidP="002E3EF5">
                      <w:pPr>
                        <w:pStyle w:val="E-Text"/>
                        <w:rPr>
                          <w:sz w:val="16"/>
                          <w:szCs w:val="16"/>
                        </w:rPr>
                      </w:pPr>
                      <w:r w:rsidRPr="002E3EF5">
                        <w:rPr>
                          <w:sz w:val="16"/>
                          <w:szCs w:val="16"/>
                        </w:rPr>
                        <w:t>entity(cdr:ec, [prov:type='cdr:dataset', prov:label="Economic Census"])</w:t>
                      </w:r>
                    </w:p>
                    <w:p w14:paraId="09B96743" w14:textId="77777777" w:rsidR="00901BEC" w:rsidRPr="002E3EF5" w:rsidRDefault="00901BEC" w:rsidP="002E3EF5">
                      <w:pPr>
                        <w:pStyle w:val="E-Text"/>
                        <w:rPr>
                          <w:sz w:val="16"/>
                          <w:szCs w:val="16"/>
                        </w:rPr>
                      </w:pPr>
                      <w:r w:rsidRPr="002E3EF5">
                        <w:rPr>
                          <w:sz w:val="16"/>
                          <w:szCs w:val="16"/>
                        </w:rPr>
                        <w:t>entity(cdr:jm, [prov:type='prov:Plan', prov:label="Jarmin Miranda 2002"])</w:t>
                      </w:r>
                    </w:p>
                    <w:p w14:paraId="28BB3AF3" w14:textId="77777777" w:rsidR="00901BEC" w:rsidRPr="002E3EF5" w:rsidRDefault="00901BEC" w:rsidP="002E3EF5">
                      <w:pPr>
                        <w:pStyle w:val="E-Text"/>
                        <w:rPr>
                          <w:sz w:val="16"/>
                          <w:szCs w:val="16"/>
                        </w:rPr>
                      </w:pPr>
                      <w:r w:rsidRPr="002E3EF5">
                        <w:rPr>
                          <w:sz w:val="16"/>
                          <w:szCs w:val="16"/>
                        </w:rPr>
                        <w:t>entity(cdr:synthPlan, [prov:type='prov:Plan', prov:label="synthetic plan"])</w:t>
                      </w:r>
                    </w:p>
                    <w:p w14:paraId="31D14C4D" w14:textId="77777777" w:rsidR="00901BEC" w:rsidRPr="002E3EF5" w:rsidRDefault="00901BEC" w:rsidP="002E3EF5">
                      <w:pPr>
                        <w:pStyle w:val="E-Text"/>
                        <w:rPr>
                          <w:sz w:val="16"/>
                          <w:szCs w:val="16"/>
                        </w:rPr>
                      </w:pPr>
                      <w:r w:rsidRPr="002E3EF5">
                        <w:rPr>
                          <w:sz w:val="16"/>
                          <w:szCs w:val="16"/>
                        </w:rPr>
                        <w:t>entity(cdr:tax, [prov:type='cdr:dataSet', prov:label="IRS Tax Records"])</w:t>
                      </w:r>
                    </w:p>
                    <w:p w14:paraId="4568FF83" w14:textId="77777777" w:rsidR="00901BEC" w:rsidRPr="002E3EF5" w:rsidRDefault="00901BEC" w:rsidP="002E3EF5">
                      <w:pPr>
                        <w:pStyle w:val="E-Text"/>
                        <w:rPr>
                          <w:sz w:val="16"/>
                          <w:szCs w:val="16"/>
                        </w:rPr>
                      </w:pPr>
                    </w:p>
                    <w:p w14:paraId="681F20C0" w14:textId="77777777" w:rsidR="00901BEC" w:rsidRPr="002E3EF5" w:rsidRDefault="00901BEC" w:rsidP="002E3EF5">
                      <w:pPr>
                        <w:pStyle w:val="E-Text"/>
                        <w:rPr>
                          <w:sz w:val="16"/>
                          <w:szCs w:val="16"/>
                        </w:rPr>
                      </w:pPr>
                      <w:r w:rsidRPr="002E3EF5">
                        <w:rPr>
                          <w:sz w:val="16"/>
                          <w:szCs w:val="16"/>
                        </w:rPr>
                        <w:t>agent(cdr:USCB, [prov:type='prov:Organization, prov:label="US Census Bureau"])</w:t>
                      </w:r>
                    </w:p>
                    <w:p w14:paraId="0D384FA1" w14:textId="77777777" w:rsidR="00901BEC" w:rsidRPr="002E3EF5" w:rsidRDefault="00901BEC" w:rsidP="002E3EF5">
                      <w:pPr>
                        <w:pStyle w:val="E-Text"/>
                        <w:rPr>
                          <w:sz w:val="16"/>
                          <w:szCs w:val="16"/>
                        </w:rPr>
                      </w:pPr>
                      <w:r w:rsidRPr="002E3EF5">
                        <w:rPr>
                          <w:sz w:val="16"/>
                          <w:szCs w:val="16"/>
                        </w:rPr>
                        <w:t>agent(cdr:CES, [prov:type='prov:Organization, prov:label="Center for Economic Studies"])</w:t>
                      </w:r>
                    </w:p>
                    <w:p w14:paraId="445379DA" w14:textId="77777777" w:rsidR="00901BEC" w:rsidRPr="002E3EF5" w:rsidRDefault="00901BEC" w:rsidP="002E3EF5">
                      <w:pPr>
                        <w:pStyle w:val="E-Text"/>
                        <w:rPr>
                          <w:sz w:val="16"/>
                          <w:szCs w:val="16"/>
                        </w:rPr>
                      </w:pPr>
                      <w:r w:rsidRPr="002E3EF5">
                        <w:rPr>
                          <w:sz w:val="16"/>
                          <w:szCs w:val="16"/>
                        </w:rPr>
                        <w:t>agent(cdr:IRS, [prov:type='prov:Organization, prov:label="Internal Revenue Service"])</w:t>
                      </w:r>
                    </w:p>
                    <w:p w14:paraId="51767A09" w14:textId="77777777" w:rsidR="00901BEC" w:rsidRPr="002E3EF5" w:rsidRDefault="00901BEC" w:rsidP="002E3EF5">
                      <w:pPr>
                        <w:pStyle w:val="E-Text"/>
                        <w:rPr>
                          <w:sz w:val="16"/>
                          <w:szCs w:val="16"/>
                        </w:rPr>
                      </w:pPr>
                      <w:r w:rsidRPr="002E3EF5">
                        <w:rPr>
                          <w:sz w:val="16"/>
                          <w:szCs w:val="16"/>
                        </w:rPr>
                        <w:t>agent(cdr:autoMatch, [prov:type='prov:SoftwareAgent'])</w:t>
                      </w:r>
                    </w:p>
                    <w:p w14:paraId="49347CF1" w14:textId="77777777" w:rsidR="00901BEC" w:rsidRPr="002E3EF5" w:rsidRDefault="00901BEC" w:rsidP="002E3EF5">
                      <w:pPr>
                        <w:pStyle w:val="E-Text"/>
                        <w:rPr>
                          <w:sz w:val="16"/>
                          <w:szCs w:val="16"/>
                        </w:rPr>
                      </w:pPr>
                      <w:r w:rsidRPr="002E3EF5">
                        <w:rPr>
                          <w:sz w:val="16"/>
                          <w:szCs w:val="16"/>
                        </w:rPr>
                        <w:t>agent(cdr:SAS, [prov:type='prov:SoftwareAgent'])</w:t>
                      </w:r>
                    </w:p>
                    <w:p w14:paraId="7DAA02F0" w14:textId="327D2F37" w:rsidR="00901BEC" w:rsidRPr="002E3EF5" w:rsidRDefault="00901BEC" w:rsidP="002E3EF5">
                      <w:pPr>
                        <w:pStyle w:val="E-Text"/>
                        <w:rPr>
                          <w:sz w:val="16"/>
                          <w:szCs w:val="16"/>
                        </w:rPr>
                      </w:pPr>
                      <w:r w:rsidRPr="002E3EF5">
                        <w:rPr>
                          <w:sz w:val="16"/>
                          <w:szCs w:val="16"/>
                        </w:rPr>
                        <w:t>agent(cdr:ESMPD, [prov:type='prov:</w:t>
                      </w:r>
                      <w:r w:rsidR="002A344A">
                        <w:rPr>
                          <w:sz w:val="16"/>
                          <w:szCs w:val="16"/>
                        </w:rPr>
                        <w:t>Organization‘</w:t>
                      </w:r>
                      <w:r w:rsidRPr="002E3EF5">
                        <w:rPr>
                          <w:sz w:val="16"/>
                          <w:szCs w:val="16"/>
                        </w:rPr>
                        <w:t xml:space="preserve">, </w:t>
                      </w:r>
                    </w:p>
                    <w:p w14:paraId="7E3FA5C6" w14:textId="77777777" w:rsidR="00901BEC" w:rsidRPr="002E3EF5" w:rsidRDefault="00901BEC" w:rsidP="002E3EF5">
                      <w:pPr>
                        <w:pStyle w:val="E-Text"/>
                        <w:rPr>
                          <w:sz w:val="16"/>
                          <w:szCs w:val="16"/>
                        </w:rPr>
                      </w:pPr>
                      <w:r w:rsidRPr="002E3EF5">
                        <w:rPr>
                          <w:sz w:val="16"/>
                          <w:szCs w:val="16"/>
                        </w:rPr>
                        <w:tab/>
                        <w:t>prov:label="Economic Statistical Methods and Programming Division"])</w:t>
                      </w:r>
                    </w:p>
                    <w:p w14:paraId="6AC78F0B" w14:textId="77777777" w:rsidR="00901BEC" w:rsidRPr="002E3EF5" w:rsidRDefault="00901BEC" w:rsidP="002E3EF5">
                      <w:pPr>
                        <w:pStyle w:val="E-Text"/>
                        <w:rPr>
                          <w:sz w:val="16"/>
                          <w:szCs w:val="16"/>
                        </w:rPr>
                      </w:pPr>
                    </w:p>
                    <w:p w14:paraId="04C78B6A" w14:textId="25BAFBC5" w:rsidR="00901BEC" w:rsidRPr="002E3EF5" w:rsidRDefault="00901BEC" w:rsidP="002E3EF5">
                      <w:pPr>
                        <w:pStyle w:val="E-Text"/>
                        <w:rPr>
                          <w:sz w:val="16"/>
                          <w:szCs w:val="16"/>
                        </w:rPr>
                      </w:pPr>
                      <w:r w:rsidRPr="002E3EF5">
                        <w:rPr>
                          <w:sz w:val="16"/>
                          <w:szCs w:val="16"/>
                        </w:rPr>
                        <w:t>activity(cdr:synth, [prov:label="</w:t>
                      </w:r>
                      <w:r w:rsidR="002A344A">
                        <w:rPr>
                          <w:sz w:val="16"/>
                          <w:szCs w:val="16"/>
                        </w:rPr>
                        <w:t>synthesize</w:t>
                      </w:r>
                      <w:r w:rsidRPr="002E3EF5">
                        <w:rPr>
                          <w:sz w:val="16"/>
                          <w:szCs w:val="16"/>
                        </w:rPr>
                        <w:t>"])</w:t>
                      </w:r>
                    </w:p>
                    <w:p w14:paraId="763C2311" w14:textId="77777777" w:rsidR="00901BEC" w:rsidRPr="002E3EF5" w:rsidRDefault="00901BEC" w:rsidP="002E3EF5">
                      <w:pPr>
                        <w:pStyle w:val="E-Text"/>
                        <w:rPr>
                          <w:sz w:val="16"/>
                          <w:szCs w:val="16"/>
                        </w:rPr>
                      </w:pPr>
                      <w:r w:rsidRPr="002E3EF5">
                        <w:rPr>
                          <w:sz w:val="16"/>
                          <w:szCs w:val="16"/>
                        </w:rPr>
                        <w:t>activity(cdr:aggr, [prov:label="aggregate"])</w:t>
                      </w:r>
                    </w:p>
                    <w:p w14:paraId="7C1A40E7" w14:textId="77777777" w:rsidR="00901BEC" w:rsidRPr="002E3EF5" w:rsidRDefault="00901BEC" w:rsidP="002E3EF5">
                      <w:pPr>
                        <w:pStyle w:val="E-Text"/>
                        <w:rPr>
                          <w:sz w:val="16"/>
                          <w:szCs w:val="16"/>
                        </w:rPr>
                      </w:pPr>
                      <w:r w:rsidRPr="002E3EF5">
                        <w:rPr>
                          <w:sz w:val="16"/>
                          <w:szCs w:val="16"/>
                        </w:rPr>
                        <w:t>activity(cdr:procLBD, [prov:label="process LBD"])</w:t>
                      </w:r>
                    </w:p>
                    <w:p w14:paraId="1638D62E" w14:textId="48202937" w:rsidR="00901BEC" w:rsidRPr="002E3EF5" w:rsidRDefault="00901BEC" w:rsidP="002E3EF5">
                      <w:pPr>
                        <w:pStyle w:val="E-Text"/>
                        <w:rPr>
                          <w:sz w:val="16"/>
                          <w:szCs w:val="16"/>
                        </w:rPr>
                      </w:pPr>
                      <w:r w:rsidRPr="002E3EF5">
                        <w:rPr>
                          <w:sz w:val="16"/>
                          <w:szCs w:val="16"/>
                        </w:rPr>
                        <w:t>activity(cdr:</w:t>
                      </w:r>
                      <w:r w:rsidR="002A344A">
                        <w:rPr>
                          <w:sz w:val="16"/>
                          <w:szCs w:val="16"/>
                        </w:rPr>
                        <w:t>sdl</w:t>
                      </w:r>
                      <w:r w:rsidRPr="002E3EF5">
                        <w:rPr>
                          <w:sz w:val="16"/>
                          <w:szCs w:val="16"/>
                        </w:rPr>
                        <w:t>, [prov:label="</w:t>
                      </w:r>
                      <w:r w:rsidR="002A344A" w:rsidRPr="002A344A">
                        <w:t xml:space="preserve"> </w:t>
                      </w:r>
                      <w:r w:rsidR="002A344A" w:rsidRPr="002A344A">
                        <w:rPr>
                          <w:sz w:val="16"/>
                          <w:szCs w:val="16"/>
                        </w:rPr>
                        <w:t xml:space="preserve">Statistical disclosure limitation </w:t>
                      </w:r>
                      <w:r w:rsidRPr="002E3EF5">
                        <w:rPr>
                          <w:sz w:val="16"/>
                          <w:szCs w:val="16"/>
                        </w:rPr>
                        <w:t>"])</w:t>
                      </w:r>
                    </w:p>
                    <w:p w14:paraId="1D7D6AB8" w14:textId="77777777" w:rsidR="00901BEC" w:rsidRPr="002E3EF5" w:rsidRDefault="00901BEC" w:rsidP="002E3EF5">
                      <w:pPr>
                        <w:pStyle w:val="E-Text"/>
                        <w:rPr>
                          <w:sz w:val="16"/>
                          <w:szCs w:val="16"/>
                        </w:rPr>
                      </w:pPr>
                      <w:r w:rsidRPr="002E3EF5">
                        <w:rPr>
                          <w:sz w:val="16"/>
                          <w:szCs w:val="16"/>
                        </w:rPr>
                        <w:t>activity(cdr:asmSurvey, [prov:label="ASM Survey"])</w:t>
                      </w:r>
                    </w:p>
                    <w:p w14:paraId="5C8DC6F5" w14:textId="6F73DDAC" w:rsidR="00901BEC" w:rsidRPr="002E3EF5" w:rsidRDefault="00901BEC" w:rsidP="002E3EF5">
                      <w:pPr>
                        <w:pStyle w:val="E-Text"/>
                        <w:rPr>
                          <w:sz w:val="16"/>
                          <w:szCs w:val="16"/>
                        </w:rPr>
                      </w:pPr>
                      <w:r w:rsidRPr="002E3EF5">
                        <w:rPr>
                          <w:sz w:val="16"/>
                          <w:szCs w:val="16"/>
                        </w:rPr>
                        <w:t>activity(cdr:ecs, [prov:label="economic census survey"])</w:t>
                      </w:r>
                    </w:p>
                  </w:txbxContent>
                </v:textbox>
                <w10:anchorlock/>
              </v:shape>
            </w:pict>
          </mc:Fallback>
        </mc:AlternateContent>
      </w:r>
    </w:p>
    <w:p w14:paraId="5678EA00" w14:textId="4A5472C8" w:rsidR="002E3EF5" w:rsidRPr="002E3EF5" w:rsidRDefault="00CB5CA4" w:rsidP="00CB5CA4">
      <w:pPr>
        <w:pStyle w:val="Caption"/>
      </w:pPr>
      <w:bookmarkStart w:id="6" w:name="_Ref370723049"/>
      <w:r>
        <w:t xml:space="preserve">Figure </w:t>
      </w:r>
      <w:fldSimple w:instr=" SEQ Figure \* ARABIC ">
        <w:r>
          <w:rPr>
            <w:noProof/>
          </w:rPr>
          <w:t>2</w:t>
        </w:r>
      </w:fldSimple>
      <w:bookmarkEnd w:id="6"/>
      <w:r>
        <w:t xml:space="preserve">. </w:t>
      </w:r>
      <w:r w:rsidRPr="002E3EF5">
        <w:t>Longitudinal Business</w:t>
      </w:r>
      <w:r>
        <w:t xml:space="preserve"> Database (LBD) PROV-N declarations</w:t>
      </w:r>
    </w:p>
    <w:p w14:paraId="653E2465" w14:textId="5CEBD73F" w:rsidR="00B24FAC" w:rsidRDefault="00A758C6" w:rsidP="000D1B6F">
      <w:r>
        <w:t>The overall design approach taken is modular as illustrated in</w:t>
      </w:r>
      <w:r w:rsidR="00CB2C3F">
        <w:t xml:space="preserve"> </w:t>
      </w:r>
      <w:r w:rsidR="00914E23">
        <w:fldChar w:fldCharType="begin"/>
      </w:r>
      <w:r w:rsidR="00914E23">
        <w:instrText xml:space="preserve"> REF _Ref367701907 \h </w:instrText>
      </w:r>
      <w:r w:rsidR="00914E23">
        <w:fldChar w:fldCharType="separate"/>
      </w:r>
      <w:r w:rsidR="008D5356">
        <w:t xml:space="preserve">Figure </w:t>
      </w:r>
      <w:r w:rsidR="008D5356">
        <w:rPr>
          <w:noProof/>
        </w:rPr>
        <w:t>3</w:t>
      </w:r>
      <w:r w:rsidR="00914E23">
        <w:fldChar w:fldCharType="end"/>
      </w:r>
      <w:r w:rsidR="00914E23">
        <w:t xml:space="preserve">.  Only the metadata related to the specific data set is stored in its respective DDI record, which then links via a URI to the PROV metadata stored in other DDI records. This modular approach is similar to that proposed by the W3C PROV group in the “bundles” recommendation </w:t>
      </w:r>
      <w:r w:rsidR="000D1B6F">
        <w:fldChar w:fldCharType="begin" w:fldLock="1"/>
      </w:r>
      <w:r w:rsidR="00901BEC">
        <w:instrText>ADDIN CSL_CITATION { "citationItems" : [ { "id" : "ITEM-1", "itemData" : { "author" : [ { "dropping-particle" : "", "family" : "Moreau", "given" : "Luc", "non-dropping-particle" : "", "parse-names" : false, "suffix" : "" }, { "dropping-particle" : "", "family" : "Lebo", "given" : "Timothy", "non-dropping-particle" : "", "parse-names" : false, "suffix" : "" } ], "id" : "ITEM-1", "issued" : { "date-parts" : [ [ "2013" ] ] }, "title" : "Linking across Provenance Bundles", "type" : "report" }, "uris" : [ "http://www.mendeley.com/documents/?uuid=4bdee486-8f44-48ea-b9cc-0f7e734abace" ] } ], "mendeley" : { "previouslyFormattedCitation" : "(Moreau &amp; Lebo 2013)" }, "properties" : { "noteIndex" : 0 }, "schema" : "https://github.com/citation-style-language/schema/raw/master/csl-citation.json" }</w:instrText>
      </w:r>
      <w:r w:rsidR="000D1B6F">
        <w:fldChar w:fldCharType="separate"/>
      </w:r>
      <w:r w:rsidR="00E32A97" w:rsidRPr="00E32A97">
        <w:rPr>
          <w:noProof/>
        </w:rPr>
        <w:t>(Moreau &amp; Lebo 2013)</w:t>
      </w:r>
      <w:r w:rsidR="000D1B6F">
        <w:fldChar w:fldCharType="end"/>
      </w:r>
      <w:r w:rsidR="000D1B6F">
        <w:t>; as stated in the specification the bundles model is “useful for provenance descriptions created by one party to bring to provenance descriptors created by another party.” Furthermore, “such a mechanism would allow the ‘stitching’ of provenance descriptions together</w:t>
      </w:r>
      <w:r w:rsidR="00EE777B">
        <w:t>”</w:t>
      </w:r>
      <w:r w:rsidR="000D1B6F">
        <w:t>. This is exactly our goal, to express within the DDI for</w:t>
      </w:r>
      <w:r w:rsidR="008D5356">
        <w:t xml:space="preserve"> a</w:t>
      </w:r>
      <w:r w:rsidR="000D1B6F">
        <w:t xml:space="preserve"> specific data set only its provenance dependencies and independently allow data sets to then</w:t>
      </w:r>
      <w:r w:rsidR="004C0DA7">
        <w:t xml:space="preserve"> express</w:t>
      </w:r>
      <w:r w:rsidR="000D1B6F">
        <w:t xml:space="preserve"> derivation from that existing data set </w:t>
      </w:r>
      <w:r w:rsidR="008D5356">
        <w:t>from</w:t>
      </w:r>
      <w:r w:rsidR="000D1B6F">
        <w:t xml:space="preserve"> their own provenance bundle.</w:t>
      </w:r>
      <w:r w:rsidR="003F25A7">
        <w:t xml:space="preserve"> The full provenance graph for a specific application instance can then be reconstructed dynamically by combining these individual subgraphs, i.e., </w:t>
      </w:r>
      <w:r w:rsidR="00EE777B">
        <w:t>“stitching”</w:t>
      </w:r>
      <w:r w:rsidR="003F25A7">
        <w:t xml:space="preserve"> them together.</w:t>
      </w:r>
    </w:p>
    <w:p w14:paraId="1C073519" w14:textId="27DE4E47" w:rsidR="00BC6BBB" w:rsidRDefault="00BC6BBB" w:rsidP="000D1B6F">
      <w:r>
        <w:t xml:space="preserve">The </w:t>
      </w:r>
      <w:r w:rsidRPr="00A239EC">
        <w:rPr>
          <w:rFonts w:ascii="Courier" w:hAnsi="Courier"/>
        </w:rPr>
        <w:t>&lt;relStdy&gt;</w:t>
      </w:r>
      <w:r w:rsidRPr="00A239EC">
        <w:t xml:space="preserve"> element in DDI 2.5 provides a useful place to encode provenance data specific to the respective data set.</w:t>
      </w:r>
      <w:r>
        <w:t xml:space="preserve"> As documented in the DDI 2.5 schema</w:t>
      </w:r>
      <w:r>
        <w:rPr>
          <w:rStyle w:val="FootnoteReference"/>
        </w:rPr>
        <w:footnoteReference w:id="4"/>
      </w:r>
      <w:r>
        <w:t>, this field contains “information on the relationship of the current data collection to others (e.g., predecessors, su</w:t>
      </w:r>
      <w:r w:rsidR="00EE777B">
        <w:t>ccessors, other waves or rounds</w:t>
      </w:r>
      <w:r>
        <w:t xml:space="preserve"> or to other editions of the same file). This would include the names of additional data collections generated from the same data collection vehicle plus other collections directed at the same general topic</w:t>
      </w:r>
      <w:r w:rsidR="009F73CB">
        <w:t>, which can</w:t>
      </w:r>
      <w:r>
        <w:t xml:space="preserve"> take the form of bibliographic citations.”</w:t>
      </w:r>
    </w:p>
    <w:p w14:paraId="5B8CC3F7" w14:textId="77777777" w:rsidR="001C1013" w:rsidRDefault="001C1013" w:rsidP="001C1013">
      <w:pPr>
        <w:keepNext/>
        <w:jc w:val="center"/>
      </w:pPr>
      <w:r>
        <w:rPr>
          <w:noProof/>
        </w:rPr>
        <w:drawing>
          <wp:inline distT="0" distB="0" distL="0" distR="0" wp14:anchorId="5C1386F1" wp14:editId="133114CA">
            <wp:extent cx="5170517" cy="338845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75313" cy="3391600"/>
                    </a:xfrm>
                    <a:prstGeom prst="rect">
                      <a:avLst/>
                    </a:prstGeom>
                  </pic:spPr>
                </pic:pic>
              </a:graphicData>
            </a:graphic>
          </wp:inline>
        </w:drawing>
      </w:r>
    </w:p>
    <w:p w14:paraId="4246CA4D" w14:textId="77777777" w:rsidR="001C1013" w:rsidRDefault="001C1013" w:rsidP="001C1013">
      <w:pPr>
        <w:pStyle w:val="Caption"/>
      </w:pPr>
      <w:bookmarkStart w:id="7" w:name="_Ref367701907"/>
      <w:r>
        <w:t xml:space="preserve">Figure </w:t>
      </w:r>
      <w:fldSimple w:instr=" SEQ Figure \* ARABIC ">
        <w:r w:rsidR="00CB5CA4">
          <w:rPr>
            <w:noProof/>
          </w:rPr>
          <w:t>3</w:t>
        </w:r>
      </w:fldSimple>
      <w:bookmarkEnd w:id="7"/>
      <w:r>
        <w:t>. Storing provenance subgraphs related to a given resource within the &lt;relStudy&gt; element in the corresponding DDI metadata. That subgraph links, by resource, to other subgraphs located in other codebooks and ancillary entities (e.g., plans, ages) to allow dynamic generation of the entire provenance graph.</w:t>
      </w:r>
    </w:p>
    <w:p w14:paraId="30CBB135" w14:textId="3B6FC87B" w:rsidR="00BC6BBB" w:rsidRDefault="00BC6BBB" w:rsidP="000D1B6F">
      <w:r>
        <w:t xml:space="preserve">In our previous paper </w:t>
      </w:r>
      <w:r>
        <w:fldChar w:fldCharType="begin" w:fldLock="1"/>
      </w:r>
      <w:r w:rsidR="00901BEC">
        <w:instrText>ADDIN CSL_CITATION { "citationItems" : [ { "id" : "ITEM-1", "itemData" : { "abstract" : "Recording provenance is a key requirement for data-centric scholarship, allowing researchers to evaluate the integrity of source data sets and reproduce, and thereby, validate results. Provenance has become even more critical in the web environment in which data from distributed sources and of varying integrity can be combined and derived. Recent work by the W3C on the PROV model provides the foundation for semantically-rich, interoperable, and web-compatible provenance metadata. We apply that model to complex, but characteristic, provenance examples of social science data, describe scenarios that make scholarly use of those provenance descriptions, and propose a manner for encoding this provenance metadata within the widely-used DDI metadata standard.",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"7th Metadata and Semantics Research Conference", "id" : "ITEM-1", "issued" : { "date-parts" : [ [ "2013" ] ] }, "publisher-place" : "Thessaloniki", "title" : "Encoding Provenance Metadata for Social Science Datasets", "type" : "paper-conference" }, "uris" : [ "http://www.mendeley.com/documents/?uuid=8b410f05-9c7b-4cd2-ab8b-715d031e9e9e" ] } ], "mendeley" : { "previouslyFormattedCitation" : "(Lagoze, Williams, et al. 2013)" }, "properties" : { "noteIndex" : 0 }, "schema" : "https://github.com/citation-style-language/schema/raw/master/csl-citation.json" }</w:instrText>
      </w:r>
      <w:r>
        <w:fldChar w:fldCharType="separate"/>
      </w:r>
      <w:r w:rsidR="00E32A97" w:rsidRPr="00E32A97">
        <w:rPr>
          <w:noProof/>
        </w:rPr>
        <w:t>(Lagoze, Williams, et al. 2013)</w:t>
      </w:r>
      <w:r>
        <w:fldChar w:fldCharType="end"/>
      </w:r>
      <w:r>
        <w:t xml:space="preserve"> we explored encoding the PROV module in RDF/XML. However, since there is no constraining schema for RDF/XML, this would require wrapping that description within a CDATA tag in order to</w:t>
      </w:r>
      <w:r w:rsidR="00EE777B">
        <w:t xml:space="preserve"> not interfere with </w:t>
      </w:r>
      <w:r>
        <w:t>schema compliance</w:t>
      </w:r>
      <w:r w:rsidR="00EE777B">
        <w:t xml:space="preserve"> testing</w:t>
      </w:r>
      <w:r>
        <w:t xml:space="preserve"> of the entire DDI description. In this paper, we explore</w:t>
      </w:r>
      <w:r w:rsidR="00DC6EA1">
        <w:t xml:space="preserve"> what </w:t>
      </w:r>
      <w:r>
        <w:t xml:space="preserve">we consider a much more sensible approach; that is, leveraging the XML encoding of PROV semantics </w:t>
      </w:r>
      <w:r>
        <w:fldChar w:fldCharType="begin" w:fldLock="1"/>
      </w:r>
      <w:r w:rsidR="00901BEC">
        <w:instrText>ADDIN CSL_CITATION { "citationItems" : [ { "id" : "ITEM-1", "itemData" : { "author" : [ { "dropping-particle" : "", "family" : "Moreau", "given" : "Luc", "non-dropping-particle" : "", "parse-names" : false, "suffix" : "" } ], "id" : "ITEM-1", "issued" : { "date-parts" : [ [ "2013" ] ] }, "title" : "PROV-XML: the PROV-XML Schema", "type" : "report" }, "uris" : [ "http://www.mendeley.com/documents/?uuid=414b343f-a6b3-403b-ae41-1baf1fd3c509" ] } ], "mendeley" : { "previouslyFormattedCitation" : "(Moreau 2013)" }, "properties" : { "noteIndex" : 0 }, "schema" : "https://github.com/citation-style-language/schema/raw/master/csl-citation.json" }</w:instrText>
      </w:r>
      <w:r>
        <w:fldChar w:fldCharType="separate"/>
      </w:r>
      <w:r w:rsidR="00E32A97" w:rsidRPr="00E32A97">
        <w:rPr>
          <w:noProof/>
        </w:rPr>
        <w:t>(Moreau 2013)</w:t>
      </w:r>
      <w:r>
        <w:fldChar w:fldCharType="end"/>
      </w:r>
      <w:r>
        <w:t xml:space="preserve">, and </w:t>
      </w:r>
      <w:r w:rsidR="00EE777B">
        <w:t>then</w:t>
      </w:r>
      <w:r>
        <w:t xml:space="preserve"> making</w:t>
      </w:r>
      <w:r w:rsidR="008450C4">
        <w:t xml:space="preserve"> some focused changes </w:t>
      </w:r>
      <w:r>
        <w:t>to the DDI 2.5 schema to instruct validators to evaluate</w:t>
      </w:r>
      <w:r w:rsidR="00EE777B">
        <w:t xml:space="preserve"> the PROV </w:t>
      </w:r>
      <w:r>
        <w:t>subtree within the constraints of the PROV XML schema.</w:t>
      </w:r>
      <w:r w:rsidR="001C1013">
        <w:t xml:space="preserve">  We note that the decision to use either the XML or RDF/XML encoding may be influenced by current work within the DDI community to develop an RDF encoding for DDI metadata that could then easily accommodate RDF-encoding of provenance metadata </w:t>
      </w:r>
      <w:r w:rsidR="001C1013">
        <w:fldChar w:fldCharType="begin" w:fldLock="1"/>
      </w:r>
      <w:r w:rsidR="00901BEC">
        <w:instrText>ADDIN CSL_CITATION { "citationItems" : [ { "id" : "ITEM-1", "itemData" : { "DOI" : "10.3886/DDISemanticWeb01", "abstract" : "This paper looks at leveraging DDI to enable semantic linking of social science data to other data and related resources on the Web and is organized into five use cases: (1) Linking related publications; (2) Linking people and organizations; (3) Linking geography; (4) Linking related studies; (5) Linking to licenses.", "author" : [ { "dropping-particle" : "", "family" : "Kramer", "given" : "S.", "non-dropping-particle" : "", "parse-names" : false, "suffix" : "" }, { "dropping-particle" : "", "family" : "Leahey", "given" : "A.", "non-dropping-particle" : "", "parse-names" : false, "suffix" : "" }, { "dropping-particle" : "", "family" : "Southall", "given" : "Humphrey", "non-dropping-particle" : "", "parse-names" : false, "suffix" : "" }, { "dropping-particle" : "", "family" : "Vampras", "given" : "J.", "non-dropping-particle" : "", "parse-names" : false, "suffix" : "" }, { "dropping-particle" : "", "family" : "Wackerow", "given" : "J.", "non-dropping-particle" : "", "parse-names" : false, "suffix" : "" } ], "id" : "ITEM-1", "issued" : { "date-parts" : [ [ "2012", "9", "1" ] ] }, "publisher" : "Data Documentation Initiative", "title" : "Using RDF to describe and link social science data to related resources on the Web: leveraging the Data Documentation Initiative (DDI) model", "type" : "article" }, "uris" : [ "http://www.mendeley.com/documents/?uuid=17856e50-1984-4332-b0d6-c10ab016f6d9" ] }, { "id" : "ITEM-2", "itemData" : { "author" : [ { "dropping-particle" : "", "family" : "Bosch", "given" : "T", "non-dropping-particle" : "", "parse-names" : false, "suffix" : "" }, { "dropping-particle" : "", "family" : "Cyganiak", "given" : "Richard", "non-dropping-particle" : "", "parse-names" : false, "suffix" : "" }, { "dropping-particle" : "", "family" : "Gregory", "given" : "A", "non-dropping-particle" : "", "parse-names" : false, "suffix" : "" }, { "dropping-particle" : "", "family" : "Wackerow", "given" : "Joachim", "non-dropping-particle" : "", "parse-names" : false, "suffix" : "" } ], "container-title" : "Linked Data on the Web Workshop", "id" : "ITEM-2", "issued" : { "date-parts" : [ [ "2013" ] ] }, "publisher-place" : "Rio de Janeiro", "title" : "DDI-RDF Discovery Vocabulary: A Metadata Vocabulary for Documenting Research and Survey Data", "type" : "paper-conference" }, "uris" : [ "http://www.mendeley.com/documents/?uuid=8f716c12-ffa4-4e24-ba7c-b3d68fed03ac" ] } ], "mendeley" : { "previouslyFormattedCitation" : "(Kramer et al. 2012; T Bosch et al. 2013)" }, "properties" : { "noteIndex" : 0 }, "schema" : "https://github.com/citation-style-language/schema/raw/master/csl-citation.json" }</w:instrText>
      </w:r>
      <w:r w:rsidR="001C1013">
        <w:fldChar w:fldCharType="separate"/>
      </w:r>
      <w:r w:rsidR="00901BEC" w:rsidRPr="00901BEC">
        <w:rPr>
          <w:noProof/>
        </w:rPr>
        <w:t>(Kramer et al. 2012; T Bosch et al. 2013)</w:t>
      </w:r>
      <w:r w:rsidR="001C1013">
        <w:fldChar w:fldCharType="end"/>
      </w:r>
      <w:r w:rsidR="001C1013">
        <w:t>.</w:t>
      </w:r>
    </w:p>
    <w:p w14:paraId="4769AD41" w14:textId="377D6464" w:rsidR="006C18BA" w:rsidRDefault="001C1013" w:rsidP="00855428">
      <w:r>
        <w:t>The remainder of this section ill</w:t>
      </w:r>
      <w:r w:rsidR="00C37586">
        <w:t>ustrates a number of these PROV/</w:t>
      </w:r>
      <w:r>
        <w:t xml:space="preserve">XML encoded bundles that are components of the full LBD provenance graph illustrated in </w:t>
      </w:r>
      <w:r>
        <w:fldChar w:fldCharType="begin"/>
      </w:r>
      <w:r>
        <w:instrText xml:space="preserve"> REF _Ref367704611 \h </w:instrText>
      </w:r>
      <w:r>
        <w:fldChar w:fldCharType="separate"/>
      </w:r>
      <w:r w:rsidR="005901DB" w:rsidRPr="003B6F9A">
        <w:t xml:space="preserve">Figure </w:t>
      </w:r>
      <w:r w:rsidR="005901DB">
        <w:rPr>
          <w:noProof/>
        </w:rPr>
        <w:t>1</w:t>
      </w:r>
      <w:r>
        <w:fldChar w:fldCharType="end"/>
      </w:r>
      <w:r>
        <w:t>.</w:t>
      </w:r>
      <w:r w:rsidR="0095108A">
        <w:t xml:space="preserve"> The XML shown in each of the figures does not include a number of details of the full graph due to space limitations.</w:t>
      </w:r>
    </w:p>
    <w:p w14:paraId="608120B9" w14:textId="7DCD4969" w:rsidR="00855428" w:rsidRDefault="00855428" w:rsidP="00855428">
      <w:pPr>
        <w:jc w:val="center"/>
      </w:pPr>
      <w:r>
        <w:rPr>
          <w:noProof/>
        </w:rPr>
        <mc:AlternateContent>
          <mc:Choice Requires="wps">
            <w:drawing>
              <wp:inline distT="0" distB="0" distL="0" distR="0" wp14:anchorId="07BAAB50" wp14:editId="6CEB503F">
                <wp:extent cx="3533775" cy="3452918"/>
                <wp:effectExtent l="0" t="0" r="22225" b="27305"/>
                <wp:docPr id="8" name="Text Box 8"/>
                <wp:cNvGraphicFramePr/>
                <a:graphic xmlns:a="http://schemas.openxmlformats.org/drawingml/2006/main">
                  <a:graphicData uri="http://schemas.microsoft.com/office/word/2010/wordprocessingShape">
                    <wps:wsp>
                      <wps:cNvSpPr txBox="1"/>
                      <wps:spPr>
                        <a:xfrm>
                          <a:off x="0" y="0"/>
                          <a:ext cx="3533775" cy="3452918"/>
                        </a:xfrm>
                        <a:prstGeom prst="rect">
                          <a:avLst/>
                        </a:prstGeom>
                        <a:noFill/>
                        <a:ln w="6350">
                          <a:solidFill>
                            <a:prstClr val="black"/>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84CF59" w14:textId="77777777" w:rsidR="00901BEC" w:rsidRPr="00412CF4" w:rsidRDefault="00901BEC" w:rsidP="00855428">
                            <w:pPr>
                              <w:pStyle w:val="E-Text"/>
                              <w:rPr>
                                <w:sz w:val="16"/>
                                <w:szCs w:val="16"/>
                              </w:rPr>
                            </w:pPr>
                            <w:r w:rsidRPr="00412CF4">
                              <w:rPr>
                                <w:sz w:val="16"/>
                                <w:szCs w:val="16"/>
                              </w:rPr>
                              <w:t>&lt;?xml version="1.0" encoding="UTF-8"?&gt;</w:t>
                            </w:r>
                          </w:p>
                          <w:p w14:paraId="4C1361E6" w14:textId="77777777" w:rsidR="00901BEC" w:rsidRPr="00412CF4" w:rsidRDefault="00901BEC" w:rsidP="00855428">
                            <w:pPr>
                              <w:pStyle w:val="E-Text"/>
                              <w:rPr>
                                <w:sz w:val="16"/>
                                <w:szCs w:val="16"/>
                              </w:rPr>
                            </w:pPr>
                            <w:r w:rsidRPr="00412CF4">
                              <w:rPr>
                                <w:sz w:val="16"/>
                                <w:szCs w:val="16"/>
                              </w:rPr>
                              <w:t>&lt;prov:document xmlns:prov="http://www.w3.org/ns/prov#"</w:t>
                            </w:r>
                          </w:p>
                          <w:p w14:paraId="1E9F82DB" w14:textId="77777777" w:rsidR="00901BEC" w:rsidRPr="00412CF4" w:rsidRDefault="00901BEC" w:rsidP="00855428">
                            <w:pPr>
                              <w:pStyle w:val="E-Text"/>
                              <w:rPr>
                                <w:sz w:val="16"/>
                                <w:szCs w:val="16"/>
                              </w:rPr>
                            </w:pPr>
                            <w:r w:rsidRPr="00412CF4">
                              <w:rPr>
                                <w:sz w:val="16"/>
                                <w:szCs w:val="16"/>
                              </w:rPr>
                              <w:t xml:space="preserve">    xmlns:cdr="http://www2.ncrn.cornell.edu/ced2ar_web/prov/#"</w:t>
                            </w:r>
                          </w:p>
                          <w:p w14:paraId="686BDE47" w14:textId="77777777" w:rsidR="00901BEC" w:rsidRPr="00412CF4" w:rsidRDefault="00901BEC" w:rsidP="00855428">
                            <w:pPr>
                              <w:pStyle w:val="E-Text"/>
                              <w:rPr>
                                <w:sz w:val="16"/>
                                <w:szCs w:val="16"/>
                              </w:rPr>
                            </w:pPr>
                            <w:r w:rsidRPr="00412CF4">
                              <w:rPr>
                                <w:sz w:val="16"/>
                                <w:szCs w:val="16"/>
                              </w:rPr>
                              <w:t xml:space="preserve">    xmlns:dct="http://purl.org/dc/terms/"</w:t>
                            </w:r>
                          </w:p>
                          <w:p w14:paraId="0D3B3804" w14:textId="77777777" w:rsidR="00901BEC" w:rsidRPr="00412CF4" w:rsidRDefault="00901BEC" w:rsidP="00855428">
                            <w:pPr>
                              <w:pStyle w:val="E-Text"/>
                              <w:rPr>
                                <w:sz w:val="16"/>
                                <w:szCs w:val="16"/>
                              </w:rPr>
                            </w:pPr>
                            <w:r w:rsidRPr="00412CF4">
                              <w:rPr>
                                <w:sz w:val="16"/>
                                <w:szCs w:val="16"/>
                              </w:rPr>
                              <w:t xml:space="preserve">    xmlns:xsi="http://www.w3.org/2001/XMLSchema-instance"</w:t>
                            </w:r>
                          </w:p>
                          <w:p w14:paraId="33E0AC59" w14:textId="77777777" w:rsidR="00901BEC" w:rsidRPr="00412CF4" w:rsidRDefault="00901BEC" w:rsidP="00855428">
                            <w:pPr>
                              <w:pStyle w:val="E-Text"/>
                              <w:rPr>
                                <w:sz w:val="16"/>
                                <w:szCs w:val="16"/>
                              </w:rPr>
                            </w:pPr>
                            <w:r w:rsidRPr="00412CF4">
                              <w:rPr>
                                <w:sz w:val="16"/>
                                <w:szCs w:val="16"/>
                              </w:rPr>
                              <w:t xml:space="preserve">    xmlns:foaf="http://xmlns.com/foaf/0.1/"</w:t>
                            </w:r>
                          </w:p>
                          <w:p w14:paraId="4D40A354" w14:textId="77777777" w:rsidR="00901BEC" w:rsidRPr="00412CF4" w:rsidRDefault="00901BEC" w:rsidP="00855428">
                            <w:pPr>
                              <w:pStyle w:val="E-Text"/>
                              <w:rPr>
                                <w:sz w:val="16"/>
                                <w:szCs w:val="16"/>
                              </w:rPr>
                            </w:pPr>
                            <w:r w:rsidRPr="00412CF4">
                              <w:rPr>
                                <w:sz w:val="16"/>
                                <w:szCs w:val="16"/>
                              </w:rPr>
                              <w:t xml:space="preserve">    xmlns:xsd="http://www.w3.org/2001/XMLSchema"&gt;</w:t>
                            </w:r>
                          </w:p>
                          <w:p w14:paraId="43C6B4EB" w14:textId="77777777" w:rsidR="00901BEC" w:rsidRPr="00412CF4" w:rsidRDefault="00901BEC" w:rsidP="00855428">
                            <w:pPr>
                              <w:pStyle w:val="E-Text"/>
                              <w:rPr>
                                <w:sz w:val="16"/>
                                <w:szCs w:val="16"/>
                              </w:rPr>
                            </w:pPr>
                          </w:p>
                          <w:p w14:paraId="39176853" w14:textId="77777777" w:rsidR="00901BEC" w:rsidRPr="00412CF4" w:rsidRDefault="00901BEC" w:rsidP="00855428">
                            <w:pPr>
                              <w:pStyle w:val="E-Text"/>
                              <w:rPr>
                                <w:sz w:val="16"/>
                                <w:szCs w:val="16"/>
                              </w:rPr>
                            </w:pPr>
                            <w:r w:rsidRPr="00412CF4">
                              <w:rPr>
                                <w:sz w:val="16"/>
                                <w:szCs w:val="16"/>
                              </w:rPr>
                              <w:t xml:space="preserve">    &lt;!-- Agents and Responsibility --&gt;</w:t>
                            </w:r>
                          </w:p>
                          <w:p w14:paraId="520A0088" w14:textId="77777777" w:rsidR="00901BEC" w:rsidRPr="00412CF4" w:rsidRDefault="00901BEC" w:rsidP="00855428">
                            <w:pPr>
                              <w:pStyle w:val="E-Text"/>
                              <w:rPr>
                                <w:sz w:val="16"/>
                                <w:szCs w:val="16"/>
                              </w:rPr>
                            </w:pPr>
                            <w:r w:rsidRPr="00412CF4">
                              <w:rPr>
                                <w:sz w:val="16"/>
                                <w:szCs w:val="16"/>
                              </w:rPr>
                              <w:t xml:space="preserve">    &lt;prov:agent prov:id="cdr:USCB"&gt;</w:t>
                            </w:r>
                          </w:p>
                          <w:p w14:paraId="64C34D14"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3370D2C8" w14:textId="77777777" w:rsidR="00901BEC" w:rsidRPr="00412CF4" w:rsidRDefault="00901BEC" w:rsidP="00855428">
                            <w:pPr>
                              <w:pStyle w:val="E-Text"/>
                              <w:rPr>
                                <w:sz w:val="16"/>
                                <w:szCs w:val="16"/>
                              </w:rPr>
                            </w:pPr>
                            <w:r w:rsidRPr="00412CF4">
                              <w:rPr>
                                <w:sz w:val="16"/>
                                <w:szCs w:val="16"/>
                              </w:rPr>
                              <w:t xml:space="preserve">        &lt;foaf:givenName&gt;United States Census Bureau&lt;/foaf:givenName&gt;</w:t>
                            </w:r>
                          </w:p>
                          <w:p w14:paraId="0A530652" w14:textId="77777777" w:rsidR="00901BEC" w:rsidRPr="00412CF4" w:rsidRDefault="00901BEC" w:rsidP="00855428">
                            <w:pPr>
                              <w:pStyle w:val="E-Text"/>
                              <w:rPr>
                                <w:sz w:val="16"/>
                                <w:szCs w:val="16"/>
                              </w:rPr>
                            </w:pPr>
                            <w:r w:rsidRPr="00412CF4">
                              <w:rPr>
                                <w:sz w:val="16"/>
                                <w:szCs w:val="16"/>
                              </w:rPr>
                              <w:t xml:space="preserve">    &lt;/prov:agent&gt;</w:t>
                            </w:r>
                          </w:p>
                          <w:p w14:paraId="2E262C17" w14:textId="77777777" w:rsidR="00901BEC" w:rsidRPr="00412CF4" w:rsidRDefault="00901BEC" w:rsidP="00855428">
                            <w:pPr>
                              <w:pStyle w:val="E-Text"/>
                              <w:rPr>
                                <w:sz w:val="16"/>
                                <w:szCs w:val="16"/>
                              </w:rPr>
                            </w:pPr>
                            <w:r w:rsidRPr="00412CF4">
                              <w:rPr>
                                <w:sz w:val="16"/>
                                <w:szCs w:val="16"/>
                              </w:rPr>
                              <w:t xml:space="preserve">    &lt;prov:agent prov:id="cdr:ESMPD"&gt;</w:t>
                            </w:r>
                          </w:p>
                          <w:p w14:paraId="09763FF5"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18804611" w14:textId="77777777" w:rsidR="00901BEC" w:rsidRPr="00412CF4" w:rsidRDefault="00901BEC" w:rsidP="00855428">
                            <w:pPr>
                              <w:pStyle w:val="E-Text"/>
                              <w:rPr>
                                <w:sz w:val="16"/>
                                <w:szCs w:val="16"/>
                              </w:rPr>
                            </w:pPr>
                            <w:r w:rsidRPr="00412CF4">
                              <w:rPr>
                                <w:sz w:val="16"/>
                                <w:szCs w:val="16"/>
                              </w:rPr>
                              <w:t xml:space="preserve">        &lt;foaf:givenName&gt;Economic Statistical Methods and Programming</w:t>
                            </w:r>
                          </w:p>
                          <w:p w14:paraId="0C0CA62A" w14:textId="77777777" w:rsidR="00901BEC" w:rsidRPr="00412CF4" w:rsidRDefault="00901BEC" w:rsidP="00855428">
                            <w:pPr>
                              <w:pStyle w:val="E-Text"/>
                              <w:rPr>
                                <w:sz w:val="16"/>
                                <w:szCs w:val="16"/>
                              </w:rPr>
                            </w:pPr>
                            <w:r w:rsidRPr="00412CF4">
                              <w:rPr>
                                <w:sz w:val="16"/>
                                <w:szCs w:val="16"/>
                              </w:rPr>
                              <w:t xml:space="preserve">            Division&lt;/foaf:givenName&gt;</w:t>
                            </w:r>
                          </w:p>
                          <w:p w14:paraId="5C4F3E45" w14:textId="77777777" w:rsidR="00901BEC" w:rsidRPr="00412CF4" w:rsidRDefault="00901BEC" w:rsidP="00855428">
                            <w:pPr>
                              <w:pStyle w:val="E-Text"/>
                              <w:rPr>
                                <w:sz w:val="16"/>
                                <w:szCs w:val="16"/>
                              </w:rPr>
                            </w:pPr>
                            <w:r w:rsidRPr="00412CF4">
                              <w:rPr>
                                <w:sz w:val="16"/>
                                <w:szCs w:val="16"/>
                              </w:rPr>
                              <w:t xml:space="preserve">    &lt;/prov:agent&gt;</w:t>
                            </w:r>
                          </w:p>
                          <w:p w14:paraId="6714D2ED" w14:textId="77777777" w:rsidR="00901BEC" w:rsidRPr="00412CF4" w:rsidRDefault="00901BEC" w:rsidP="00855428">
                            <w:pPr>
                              <w:pStyle w:val="E-Text"/>
                              <w:rPr>
                                <w:sz w:val="16"/>
                                <w:szCs w:val="16"/>
                              </w:rPr>
                            </w:pPr>
                            <w:r w:rsidRPr="00412CF4">
                              <w:rPr>
                                <w:sz w:val="16"/>
                                <w:szCs w:val="16"/>
                              </w:rPr>
                              <w:t xml:space="preserve">    &lt;prov:agent prov:id="cdr:Automatch"&gt;</w:t>
                            </w:r>
                          </w:p>
                          <w:p w14:paraId="24ECC396" w14:textId="77777777" w:rsidR="00901BEC" w:rsidRPr="00412CF4" w:rsidRDefault="00901BEC" w:rsidP="00855428">
                            <w:pPr>
                              <w:pStyle w:val="E-Text"/>
                              <w:rPr>
                                <w:sz w:val="16"/>
                                <w:szCs w:val="16"/>
                              </w:rPr>
                            </w:pPr>
                            <w:r w:rsidRPr="00412CF4">
                              <w:rPr>
                                <w:sz w:val="16"/>
                                <w:szCs w:val="16"/>
                              </w:rPr>
                              <w:t xml:space="preserve">        &lt;prov:type&gt;prov:SoftwareAgent&lt;/prov:type&gt;</w:t>
                            </w:r>
                          </w:p>
                          <w:p w14:paraId="2A182424" w14:textId="77777777" w:rsidR="00901BEC" w:rsidRPr="00412CF4" w:rsidRDefault="00901BEC" w:rsidP="00855428">
                            <w:pPr>
                              <w:pStyle w:val="E-Text"/>
                              <w:rPr>
                                <w:sz w:val="16"/>
                                <w:szCs w:val="16"/>
                              </w:rPr>
                            </w:pPr>
                            <w:r w:rsidRPr="00412CF4">
                              <w:rPr>
                                <w:sz w:val="16"/>
                                <w:szCs w:val="16"/>
                              </w:rPr>
                              <w:t xml:space="preserve">        &lt;foaf:givenName&gt;Automatch&lt;/foaf:givenName&gt;</w:t>
                            </w:r>
                          </w:p>
                          <w:p w14:paraId="7B2F39F6" w14:textId="77777777" w:rsidR="00901BEC" w:rsidRPr="00412CF4" w:rsidRDefault="00901BEC" w:rsidP="00855428">
                            <w:pPr>
                              <w:pStyle w:val="E-Text"/>
                              <w:rPr>
                                <w:sz w:val="16"/>
                                <w:szCs w:val="16"/>
                              </w:rPr>
                            </w:pPr>
                            <w:r w:rsidRPr="00412CF4">
                              <w:rPr>
                                <w:sz w:val="16"/>
                                <w:szCs w:val="16"/>
                              </w:rPr>
                              <w:t xml:space="preserve">    &lt;/prov:agent&gt;</w:t>
                            </w:r>
                          </w:p>
                          <w:p w14:paraId="5DCF9E1B" w14:textId="77777777" w:rsidR="00901BEC" w:rsidRPr="00412CF4" w:rsidRDefault="00901BEC" w:rsidP="00855428">
                            <w:pPr>
                              <w:pStyle w:val="E-Text"/>
                              <w:rPr>
                                <w:sz w:val="16"/>
                                <w:szCs w:val="16"/>
                              </w:rPr>
                            </w:pPr>
                            <w:r w:rsidRPr="00412CF4">
                              <w:rPr>
                                <w:sz w:val="16"/>
                                <w:szCs w:val="16"/>
                              </w:rPr>
                              <w:t xml:space="preserve">    &lt;prov:agent prov:id="cdr:CES"&gt;</w:t>
                            </w:r>
                          </w:p>
                          <w:p w14:paraId="00F168E0"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4850FE8A" w14:textId="77777777" w:rsidR="00901BEC" w:rsidRPr="00412CF4" w:rsidRDefault="00901BEC" w:rsidP="00855428">
                            <w:pPr>
                              <w:pStyle w:val="E-Text"/>
                              <w:rPr>
                                <w:sz w:val="16"/>
                                <w:szCs w:val="16"/>
                              </w:rPr>
                            </w:pPr>
                            <w:r w:rsidRPr="00412CF4">
                              <w:rPr>
                                <w:sz w:val="16"/>
                                <w:szCs w:val="16"/>
                              </w:rPr>
                              <w:t xml:space="preserve">        &lt;foaf:givenName&gt;Center for Economic Studies&lt;/foaf:givenName&gt;</w:t>
                            </w:r>
                          </w:p>
                          <w:p w14:paraId="6641D191" w14:textId="77777777" w:rsidR="00901BEC" w:rsidRPr="00412CF4" w:rsidRDefault="00901BEC" w:rsidP="00855428">
                            <w:pPr>
                              <w:pStyle w:val="E-Text"/>
                              <w:rPr>
                                <w:sz w:val="16"/>
                                <w:szCs w:val="16"/>
                              </w:rPr>
                            </w:pPr>
                            <w:r w:rsidRPr="00412CF4">
                              <w:rPr>
                                <w:sz w:val="16"/>
                                <w:szCs w:val="16"/>
                              </w:rPr>
                              <w:t xml:space="preserve">    &lt;/prov:agent&gt;</w:t>
                            </w:r>
                          </w:p>
                          <w:p w14:paraId="0611A064" w14:textId="77777777" w:rsidR="00901BEC" w:rsidRPr="00412CF4" w:rsidRDefault="00901BEC" w:rsidP="00855428">
                            <w:pPr>
                              <w:pStyle w:val="E-Text"/>
                              <w:rPr>
                                <w:sz w:val="16"/>
                                <w:szCs w:val="16"/>
                              </w:rPr>
                            </w:pPr>
                            <w:r w:rsidRPr="00412CF4">
                              <w:rPr>
                                <w:sz w:val="16"/>
                                <w:szCs w:val="16"/>
                              </w:rPr>
                              <w:t>&lt;/prov:document&gt;</w:t>
                            </w:r>
                          </w:p>
                          <w:p w14:paraId="01D26459" w14:textId="77777777" w:rsidR="00901BEC" w:rsidRPr="00412CF4" w:rsidRDefault="00901BEC" w:rsidP="00855428">
                            <w:pPr>
                              <w:pStyle w:val="E-Tex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BAAB50" id="Text Box 8" o:spid="_x0000_s1028" type="#_x0000_t202" style="width:278.25pt;height:27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" filled="f" strokeweight=".5pt">
                <v:textbox>
                  <w:txbxContent>
                    <w:p w14:paraId="5284CF59" w14:textId="77777777" w:rsidR="00901BEC" w:rsidRPr="00412CF4" w:rsidRDefault="00901BEC" w:rsidP="00855428">
                      <w:pPr>
                        <w:pStyle w:val="E-Text"/>
                        <w:rPr>
                          <w:sz w:val="16"/>
                          <w:szCs w:val="16"/>
                        </w:rPr>
                      </w:pPr>
                      <w:r w:rsidRPr="00412CF4">
                        <w:rPr>
                          <w:sz w:val="16"/>
                          <w:szCs w:val="16"/>
                        </w:rPr>
                        <w:t>&lt;?xml version="1.0" encoding="UTF-8"?&gt;</w:t>
                      </w:r>
                    </w:p>
                    <w:p w14:paraId="4C1361E6" w14:textId="77777777" w:rsidR="00901BEC" w:rsidRPr="00412CF4" w:rsidRDefault="00901BEC" w:rsidP="00855428">
                      <w:pPr>
                        <w:pStyle w:val="E-Text"/>
                        <w:rPr>
                          <w:sz w:val="16"/>
                          <w:szCs w:val="16"/>
                        </w:rPr>
                      </w:pPr>
                      <w:r w:rsidRPr="00412CF4">
                        <w:rPr>
                          <w:sz w:val="16"/>
                          <w:szCs w:val="16"/>
                        </w:rPr>
                        <w:t>&lt;prov:document xmlns:prov="http://www.w3.org/ns/prov#"</w:t>
                      </w:r>
                    </w:p>
                    <w:p w14:paraId="1E9F82DB" w14:textId="77777777" w:rsidR="00901BEC" w:rsidRPr="00412CF4" w:rsidRDefault="00901BEC" w:rsidP="00855428">
                      <w:pPr>
                        <w:pStyle w:val="E-Text"/>
                        <w:rPr>
                          <w:sz w:val="16"/>
                          <w:szCs w:val="16"/>
                        </w:rPr>
                      </w:pPr>
                      <w:r w:rsidRPr="00412CF4">
                        <w:rPr>
                          <w:sz w:val="16"/>
                          <w:szCs w:val="16"/>
                        </w:rPr>
                        <w:t xml:space="preserve">    xmlns:cdr="http://www2.ncrn.cornell.edu/ced2ar_web/prov/#"</w:t>
                      </w:r>
                    </w:p>
                    <w:p w14:paraId="686BDE47" w14:textId="77777777" w:rsidR="00901BEC" w:rsidRPr="00412CF4" w:rsidRDefault="00901BEC" w:rsidP="00855428">
                      <w:pPr>
                        <w:pStyle w:val="E-Text"/>
                        <w:rPr>
                          <w:sz w:val="16"/>
                          <w:szCs w:val="16"/>
                        </w:rPr>
                      </w:pPr>
                      <w:r w:rsidRPr="00412CF4">
                        <w:rPr>
                          <w:sz w:val="16"/>
                          <w:szCs w:val="16"/>
                        </w:rPr>
                        <w:t xml:space="preserve">    xmlns:dct="http://purl.org/dc/terms/"</w:t>
                      </w:r>
                    </w:p>
                    <w:p w14:paraId="0D3B3804" w14:textId="77777777" w:rsidR="00901BEC" w:rsidRPr="00412CF4" w:rsidRDefault="00901BEC" w:rsidP="00855428">
                      <w:pPr>
                        <w:pStyle w:val="E-Text"/>
                        <w:rPr>
                          <w:sz w:val="16"/>
                          <w:szCs w:val="16"/>
                        </w:rPr>
                      </w:pPr>
                      <w:r w:rsidRPr="00412CF4">
                        <w:rPr>
                          <w:sz w:val="16"/>
                          <w:szCs w:val="16"/>
                        </w:rPr>
                        <w:t xml:space="preserve">    xmlns:xsi="http://www.w3.org/2001/XMLSchema-instance"</w:t>
                      </w:r>
                    </w:p>
                    <w:p w14:paraId="33E0AC59" w14:textId="77777777" w:rsidR="00901BEC" w:rsidRPr="00412CF4" w:rsidRDefault="00901BEC" w:rsidP="00855428">
                      <w:pPr>
                        <w:pStyle w:val="E-Text"/>
                        <w:rPr>
                          <w:sz w:val="16"/>
                          <w:szCs w:val="16"/>
                        </w:rPr>
                      </w:pPr>
                      <w:r w:rsidRPr="00412CF4">
                        <w:rPr>
                          <w:sz w:val="16"/>
                          <w:szCs w:val="16"/>
                        </w:rPr>
                        <w:t xml:space="preserve">    xmlns:foaf="http://xmlns.com/foaf/0.1/"</w:t>
                      </w:r>
                    </w:p>
                    <w:p w14:paraId="4D40A354" w14:textId="77777777" w:rsidR="00901BEC" w:rsidRPr="00412CF4" w:rsidRDefault="00901BEC" w:rsidP="00855428">
                      <w:pPr>
                        <w:pStyle w:val="E-Text"/>
                        <w:rPr>
                          <w:sz w:val="16"/>
                          <w:szCs w:val="16"/>
                        </w:rPr>
                      </w:pPr>
                      <w:r w:rsidRPr="00412CF4">
                        <w:rPr>
                          <w:sz w:val="16"/>
                          <w:szCs w:val="16"/>
                        </w:rPr>
                        <w:t xml:space="preserve">    xmlns:xsd="http://www.w3.org/2001/XMLSchema"&gt;</w:t>
                      </w:r>
                    </w:p>
                    <w:p w14:paraId="43C6B4EB" w14:textId="77777777" w:rsidR="00901BEC" w:rsidRPr="00412CF4" w:rsidRDefault="00901BEC" w:rsidP="00855428">
                      <w:pPr>
                        <w:pStyle w:val="E-Text"/>
                        <w:rPr>
                          <w:sz w:val="16"/>
                          <w:szCs w:val="16"/>
                        </w:rPr>
                      </w:pPr>
                    </w:p>
                    <w:p w14:paraId="39176853" w14:textId="77777777" w:rsidR="00901BEC" w:rsidRPr="00412CF4" w:rsidRDefault="00901BEC" w:rsidP="00855428">
                      <w:pPr>
                        <w:pStyle w:val="E-Text"/>
                        <w:rPr>
                          <w:sz w:val="16"/>
                          <w:szCs w:val="16"/>
                        </w:rPr>
                      </w:pPr>
                      <w:r w:rsidRPr="00412CF4">
                        <w:rPr>
                          <w:sz w:val="16"/>
                          <w:szCs w:val="16"/>
                        </w:rPr>
                        <w:t xml:space="preserve">    &lt;!-- Agents and Responsibility --&gt;</w:t>
                      </w:r>
                    </w:p>
                    <w:p w14:paraId="520A0088" w14:textId="77777777" w:rsidR="00901BEC" w:rsidRPr="00412CF4" w:rsidRDefault="00901BEC" w:rsidP="00855428">
                      <w:pPr>
                        <w:pStyle w:val="E-Text"/>
                        <w:rPr>
                          <w:sz w:val="16"/>
                          <w:szCs w:val="16"/>
                        </w:rPr>
                      </w:pPr>
                      <w:r w:rsidRPr="00412CF4">
                        <w:rPr>
                          <w:sz w:val="16"/>
                          <w:szCs w:val="16"/>
                        </w:rPr>
                        <w:t xml:space="preserve">    &lt;prov:agent prov:id="cdr:USCB"&gt;</w:t>
                      </w:r>
                    </w:p>
                    <w:p w14:paraId="64C34D14"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3370D2C8" w14:textId="77777777" w:rsidR="00901BEC" w:rsidRPr="00412CF4" w:rsidRDefault="00901BEC" w:rsidP="00855428">
                      <w:pPr>
                        <w:pStyle w:val="E-Text"/>
                        <w:rPr>
                          <w:sz w:val="16"/>
                          <w:szCs w:val="16"/>
                        </w:rPr>
                      </w:pPr>
                      <w:r w:rsidRPr="00412CF4">
                        <w:rPr>
                          <w:sz w:val="16"/>
                          <w:szCs w:val="16"/>
                        </w:rPr>
                        <w:t xml:space="preserve">        &lt;foaf:givenName&gt;United States Census Bureau&lt;/foaf:givenName&gt;</w:t>
                      </w:r>
                    </w:p>
                    <w:p w14:paraId="0A530652" w14:textId="77777777" w:rsidR="00901BEC" w:rsidRPr="00412CF4" w:rsidRDefault="00901BEC" w:rsidP="00855428">
                      <w:pPr>
                        <w:pStyle w:val="E-Text"/>
                        <w:rPr>
                          <w:sz w:val="16"/>
                          <w:szCs w:val="16"/>
                        </w:rPr>
                      </w:pPr>
                      <w:r w:rsidRPr="00412CF4">
                        <w:rPr>
                          <w:sz w:val="16"/>
                          <w:szCs w:val="16"/>
                        </w:rPr>
                        <w:t xml:space="preserve">    &lt;/prov:agent&gt;</w:t>
                      </w:r>
                    </w:p>
                    <w:p w14:paraId="2E262C17" w14:textId="77777777" w:rsidR="00901BEC" w:rsidRPr="00412CF4" w:rsidRDefault="00901BEC" w:rsidP="00855428">
                      <w:pPr>
                        <w:pStyle w:val="E-Text"/>
                        <w:rPr>
                          <w:sz w:val="16"/>
                          <w:szCs w:val="16"/>
                        </w:rPr>
                      </w:pPr>
                      <w:r w:rsidRPr="00412CF4">
                        <w:rPr>
                          <w:sz w:val="16"/>
                          <w:szCs w:val="16"/>
                        </w:rPr>
                        <w:t xml:space="preserve">    &lt;prov:agent prov:id="cdr:ESMPD"&gt;</w:t>
                      </w:r>
                    </w:p>
                    <w:p w14:paraId="09763FF5"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18804611" w14:textId="77777777" w:rsidR="00901BEC" w:rsidRPr="00412CF4" w:rsidRDefault="00901BEC" w:rsidP="00855428">
                      <w:pPr>
                        <w:pStyle w:val="E-Text"/>
                        <w:rPr>
                          <w:sz w:val="16"/>
                          <w:szCs w:val="16"/>
                        </w:rPr>
                      </w:pPr>
                      <w:r w:rsidRPr="00412CF4">
                        <w:rPr>
                          <w:sz w:val="16"/>
                          <w:szCs w:val="16"/>
                        </w:rPr>
                        <w:t xml:space="preserve">        &lt;foaf:givenName&gt;Economic Statistical Methods and Programming</w:t>
                      </w:r>
                    </w:p>
                    <w:p w14:paraId="0C0CA62A" w14:textId="77777777" w:rsidR="00901BEC" w:rsidRPr="00412CF4" w:rsidRDefault="00901BEC" w:rsidP="00855428">
                      <w:pPr>
                        <w:pStyle w:val="E-Text"/>
                        <w:rPr>
                          <w:sz w:val="16"/>
                          <w:szCs w:val="16"/>
                        </w:rPr>
                      </w:pPr>
                      <w:r w:rsidRPr="00412CF4">
                        <w:rPr>
                          <w:sz w:val="16"/>
                          <w:szCs w:val="16"/>
                        </w:rPr>
                        <w:t xml:space="preserve">            Division&lt;/foaf:givenName&gt;</w:t>
                      </w:r>
                    </w:p>
                    <w:p w14:paraId="5C4F3E45" w14:textId="77777777" w:rsidR="00901BEC" w:rsidRPr="00412CF4" w:rsidRDefault="00901BEC" w:rsidP="00855428">
                      <w:pPr>
                        <w:pStyle w:val="E-Text"/>
                        <w:rPr>
                          <w:sz w:val="16"/>
                          <w:szCs w:val="16"/>
                        </w:rPr>
                      </w:pPr>
                      <w:r w:rsidRPr="00412CF4">
                        <w:rPr>
                          <w:sz w:val="16"/>
                          <w:szCs w:val="16"/>
                        </w:rPr>
                        <w:t xml:space="preserve">    &lt;/prov:agent&gt;</w:t>
                      </w:r>
                    </w:p>
                    <w:p w14:paraId="6714D2ED" w14:textId="77777777" w:rsidR="00901BEC" w:rsidRPr="00412CF4" w:rsidRDefault="00901BEC" w:rsidP="00855428">
                      <w:pPr>
                        <w:pStyle w:val="E-Text"/>
                        <w:rPr>
                          <w:sz w:val="16"/>
                          <w:szCs w:val="16"/>
                        </w:rPr>
                      </w:pPr>
                      <w:r w:rsidRPr="00412CF4">
                        <w:rPr>
                          <w:sz w:val="16"/>
                          <w:szCs w:val="16"/>
                        </w:rPr>
                        <w:t xml:space="preserve">    &lt;prov:agent prov:id="cdr:Automatch"&gt;</w:t>
                      </w:r>
                    </w:p>
                    <w:p w14:paraId="24ECC396" w14:textId="77777777" w:rsidR="00901BEC" w:rsidRPr="00412CF4" w:rsidRDefault="00901BEC" w:rsidP="00855428">
                      <w:pPr>
                        <w:pStyle w:val="E-Text"/>
                        <w:rPr>
                          <w:sz w:val="16"/>
                          <w:szCs w:val="16"/>
                        </w:rPr>
                      </w:pPr>
                      <w:r w:rsidRPr="00412CF4">
                        <w:rPr>
                          <w:sz w:val="16"/>
                          <w:szCs w:val="16"/>
                        </w:rPr>
                        <w:t xml:space="preserve">        &lt;prov:type&gt;prov:SoftwareAgent&lt;/prov:type&gt;</w:t>
                      </w:r>
                    </w:p>
                    <w:p w14:paraId="2A182424" w14:textId="77777777" w:rsidR="00901BEC" w:rsidRPr="00412CF4" w:rsidRDefault="00901BEC" w:rsidP="00855428">
                      <w:pPr>
                        <w:pStyle w:val="E-Text"/>
                        <w:rPr>
                          <w:sz w:val="16"/>
                          <w:szCs w:val="16"/>
                        </w:rPr>
                      </w:pPr>
                      <w:r w:rsidRPr="00412CF4">
                        <w:rPr>
                          <w:sz w:val="16"/>
                          <w:szCs w:val="16"/>
                        </w:rPr>
                        <w:t xml:space="preserve">        &lt;foaf:givenName&gt;Automatch&lt;/foaf:givenName&gt;</w:t>
                      </w:r>
                    </w:p>
                    <w:p w14:paraId="7B2F39F6" w14:textId="77777777" w:rsidR="00901BEC" w:rsidRPr="00412CF4" w:rsidRDefault="00901BEC" w:rsidP="00855428">
                      <w:pPr>
                        <w:pStyle w:val="E-Text"/>
                        <w:rPr>
                          <w:sz w:val="16"/>
                          <w:szCs w:val="16"/>
                        </w:rPr>
                      </w:pPr>
                      <w:r w:rsidRPr="00412CF4">
                        <w:rPr>
                          <w:sz w:val="16"/>
                          <w:szCs w:val="16"/>
                        </w:rPr>
                        <w:t xml:space="preserve">    &lt;/prov:agent&gt;</w:t>
                      </w:r>
                    </w:p>
                    <w:p w14:paraId="5DCF9E1B" w14:textId="77777777" w:rsidR="00901BEC" w:rsidRPr="00412CF4" w:rsidRDefault="00901BEC" w:rsidP="00855428">
                      <w:pPr>
                        <w:pStyle w:val="E-Text"/>
                        <w:rPr>
                          <w:sz w:val="16"/>
                          <w:szCs w:val="16"/>
                        </w:rPr>
                      </w:pPr>
                      <w:r w:rsidRPr="00412CF4">
                        <w:rPr>
                          <w:sz w:val="16"/>
                          <w:szCs w:val="16"/>
                        </w:rPr>
                        <w:t xml:space="preserve">    &lt;prov:agent prov:id="cdr:CES"&gt;</w:t>
                      </w:r>
                    </w:p>
                    <w:p w14:paraId="00F168E0"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4850FE8A" w14:textId="77777777" w:rsidR="00901BEC" w:rsidRPr="00412CF4" w:rsidRDefault="00901BEC" w:rsidP="00855428">
                      <w:pPr>
                        <w:pStyle w:val="E-Text"/>
                        <w:rPr>
                          <w:sz w:val="16"/>
                          <w:szCs w:val="16"/>
                        </w:rPr>
                      </w:pPr>
                      <w:r w:rsidRPr="00412CF4">
                        <w:rPr>
                          <w:sz w:val="16"/>
                          <w:szCs w:val="16"/>
                        </w:rPr>
                        <w:t xml:space="preserve">        &lt;foaf:givenName&gt;Center for Economic Studies&lt;/foaf:givenName&gt;</w:t>
                      </w:r>
                    </w:p>
                    <w:p w14:paraId="6641D191" w14:textId="77777777" w:rsidR="00901BEC" w:rsidRPr="00412CF4" w:rsidRDefault="00901BEC" w:rsidP="00855428">
                      <w:pPr>
                        <w:pStyle w:val="E-Text"/>
                        <w:rPr>
                          <w:sz w:val="16"/>
                          <w:szCs w:val="16"/>
                        </w:rPr>
                      </w:pPr>
                      <w:r w:rsidRPr="00412CF4">
                        <w:rPr>
                          <w:sz w:val="16"/>
                          <w:szCs w:val="16"/>
                        </w:rPr>
                        <w:t xml:space="preserve">    &lt;/prov:agent&gt;</w:t>
                      </w:r>
                    </w:p>
                    <w:p w14:paraId="0611A064" w14:textId="77777777" w:rsidR="00901BEC" w:rsidRPr="00412CF4" w:rsidRDefault="00901BEC" w:rsidP="00855428">
                      <w:pPr>
                        <w:pStyle w:val="E-Text"/>
                        <w:rPr>
                          <w:sz w:val="16"/>
                          <w:szCs w:val="16"/>
                        </w:rPr>
                      </w:pPr>
                      <w:r w:rsidRPr="00412CF4">
                        <w:rPr>
                          <w:sz w:val="16"/>
                          <w:szCs w:val="16"/>
                        </w:rPr>
                        <w:t>&lt;/prov:document&gt;</w:t>
                      </w:r>
                    </w:p>
                    <w:p w14:paraId="01D26459" w14:textId="77777777" w:rsidR="00901BEC" w:rsidRPr="00412CF4" w:rsidRDefault="00901BEC" w:rsidP="00855428">
                      <w:pPr>
                        <w:pStyle w:val="E-Text"/>
                        <w:rPr>
                          <w:sz w:val="16"/>
                          <w:szCs w:val="16"/>
                        </w:rPr>
                      </w:pPr>
                    </w:p>
                  </w:txbxContent>
                </v:textbox>
                <w10:anchorlock/>
              </v:shape>
            </w:pict>
          </mc:Fallback>
        </mc:AlternateContent>
      </w:r>
    </w:p>
    <w:p w14:paraId="3C2870E7" w14:textId="77777777" w:rsidR="001C1013" w:rsidRPr="001C1013" w:rsidRDefault="006C18BA" w:rsidP="001C1013">
      <w:pPr>
        <w:pStyle w:val="Caption"/>
      </w:pPr>
      <w:bookmarkStart w:id="8" w:name="_Ref368028273"/>
      <w:r>
        <w:t xml:space="preserve">Figure </w:t>
      </w:r>
      <w:fldSimple w:instr=" SEQ Figure \* ARABIC ">
        <w:r w:rsidR="00CB5CA4">
          <w:rPr>
            <w:noProof/>
          </w:rPr>
          <w:t>4</w:t>
        </w:r>
      </w:fldSimple>
      <w:bookmarkEnd w:id="8"/>
      <w:r>
        <w:t xml:space="preserve">. </w:t>
      </w:r>
      <w:r w:rsidRPr="007806FD">
        <w:t xml:space="preserve">Common XML fragment containing shared entities </w:t>
      </w:r>
    </w:p>
    <w:p w14:paraId="76802309" w14:textId="77777777" w:rsidR="00E87D5B" w:rsidRDefault="001C1013" w:rsidP="00E87D5B">
      <w:pPr>
        <w:pStyle w:val="E-Subsection"/>
      </w:pPr>
      <w:r>
        <w:t>E</w:t>
      </w:r>
      <w:r w:rsidR="00E87D5B">
        <w:t>ncoding cross-module entities</w:t>
      </w:r>
    </w:p>
    <w:p w14:paraId="2CCCF74C" w14:textId="76BB416F" w:rsidR="005F7C65" w:rsidRDefault="005F7C65" w:rsidP="00E87D5B">
      <w:pPr>
        <w:pStyle w:val="E-Normal"/>
      </w:pPr>
      <w:r>
        <w:t xml:space="preserve">The XML document in </w:t>
      </w:r>
      <w:r>
        <w:fldChar w:fldCharType="begin"/>
      </w:r>
      <w:r>
        <w:instrText xml:space="preserve"> REF _Ref368028273 \h </w:instrText>
      </w:r>
      <w:r>
        <w:fldChar w:fldCharType="separate"/>
      </w:r>
      <w:r w:rsidR="005901DB">
        <w:t xml:space="preserve">Figure </w:t>
      </w:r>
      <w:r w:rsidR="005901DB">
        <w:rPr>
          <w:noProof/>
        </w:rPr>
        <w:t>3</w:t>
      </w:r>
      <w:r>
        <w:fldChar w:fldCharType="end"/>
      </w:r>
      <w:r>
        <w:t xml:space="preserve"> defines the set of entities that are shared across the other provenance bundles. As will be illustrated below, these the entities defined in this document are selectively included into those bun</w:t>
      </w:r>
      <w:r w:rsidR="00C37586">
        <w:t>dles through the use of an XML</w:t>
      </w:r>
      <w:r w:rsidR="00C37586" w:rsidRPr="00C37586">
        <w:rPr>
          <w:rFonts w:ascii="Courier" w:hAnsi="Courier"/>
        </w:rPr>
        <w:t xml:space="preserve"> &lt;include&gt;</w:t>
      </w:r>
      <w:r w:rsidR="004A7534">
        <w:t xml:space="preserve"> tag with an </w:t>
      </w:r>
      <w:r w:rsidR="00C37586" w:rsidRPr="004A7534">
        <w:rPr>
          <w:rFonts w:ascii="Courier" w:hAnsi="Courier"/>
        </w:rPr>
        <w:t>xpointer</w:t>
      </w:r>
      <w:r>
        <w:t xml:space="preserve"> attribute. The entities </w:t>
      </w:r>
      <w:r w:rsidR="0095108A">
        <w:t>defined</w:t>
      </w:r>
      <w:r>
        <w:t xml:space="preserve"> here are:</w:t>
      </w:r>
    </w:p>
    <w:p w14:paraId="293114B4" w14:textId="77777777" w:rsidR="00906498" w:rsidRDefault="00906498" w:rsidP="005F7C65">
      <w:pPr>
        <w:pStyle w:val="E-Normal"/>
        <w:numPr>
          <w:ilvl w:val="0"/>
          <w:numId w:val="13"/>
        </w:numPr>
      </w:pPr>
      <w:r>
        <w:t>Agents</w:t>
      </w:r>
    </w:p>
    <w:p w14:paraId="5AF417D4" w14:textId="3BD50D7B" w:rsidR="00906498" w:rsidRDefault="000D75F4" w:rsidP="00906498">
      <w:pPr>
        <w:pStyle w:val="E-Normal"/>
        <w:numPr>
          <w:ilvl w:val="0"/>
          <w:numId w:val="13"/>
        </w:numPr>
        <w:ind w:left="1080"/>
      </w:pPr>
      <w:r>
        <w:t>USCB</w:t>
      </w:r>
      <w:r w:rsidR="00906498">
        <w:t>: United States Census Bureau</w:t>
      </w:r>
    </w:p>
    <w:p w14:paraId="61430312" w14:textId="77777777" w:rsidR="00906498" w:rsidRDefault="00906498" w:rsidP="00906498">
      <w:pPr>
        <w:pStyle w:val="E-Normal"/>
        <w:numPr>
          <w:ilvl w:val="0"/>
          <w:numId w:val="13"/>
        </w:numPr>
        <w:ind w:left="1080"/>
      </w:pPr>
      <w:r>
        <w:t>Automatch: the respective software agent</w:t>
      </w:r>
    </w:p>
    <w:p w14:paraId="62D9A852" w14:textId="77777777" w:rsidR="005F7C65" w:rsidRDefault="00906498" w:rsidP="00906498">
      <w:pPr>
        <w:pStyle w:val="E-Normal"/>
        <w:numPr>
          <w:ilvl w:val="0"/>
          <w:numId w:val="13"/>
        </w:numPr>
        <w:ind w:left="1080"/>
      </w:pPr>
      <w:r>
        <w:t>CES: Center for Economic Studies</w:t>
      </w:r>
    </w:p>
    <w:p w14:paraId="003DDF51" w14:textId="77777777" w:rsidR="00412CF4" w:rsidRDefault="00412CF4" w:rsidP="00636374">
      <w:pPr>
        <w:pStyle w:val="E-Subsection"/>
      </w:pPr>
      <w:r>
        <w:t xml:space="preserve">BR </w:t>
      </w:r>
      <w:r w:rsidRPr="00636374">
        <w:t>provenance</w:t>
      </w:r>
    </w:p>
    <w:p w14:paraId="60ACE404" w14:textId="3C6EDE2D" w:rsidR="00412CF4" w:rsidRDefault="00412CF4" w:rsidP="00412CF4">
      <w:r>
        <w:fldChar w:fldCharType="begin"/>
      </w:r>
      <w:r>
        <w:instrText xml:space="preserve"> REF _Ref368029661 \h </w:instrText>
      </w:r>
      <w:r>
        <w:fldChar w:fldCharType="separate"/>
      </w:r>
      <w:r>
        <w:t xml:space="preserve">Figure </w:t>
      </w:r>
      <w:r>
        <w:rPr>
          <w:noProof/>
        </w:rPr>
        <w:t>5</w:t>
      </w:r>
      <w:r>
        <w:fldChar w:fldCharType="end"/>
      </w:r>
      <w:r>
        <w:t xml:space="preserve"> shows the XML document defining the provenance particular to the Business Register (BR) entity. As is indicated, the BR is created by a process where the Economic and Statistical Methods Programming Division (ESMPD maintains the electronic version on behalf of the US Census Bureau (USCB).</w:t>
      </w:r>
      <w:ins w:id="9" w:author="Author">
        <w:r w:rsidR="00F11315">
          <w:t xml:space="preserve"> Note that the BR node is at the border of the subgraph we are exploring in this example, itself being derived from other datasets that are beyond that border (the XML document does not itself contain</w:t>
        </w:r>
        <w:r w:rsidR="00F11315" w:rsidRPr="00412CF4">
          <w:rPr>
            <w:sz w:val="16"/>
            <w:szCs w:val="16"/>
          </w:rPr>
          <w:t xml:space="preserve"> &lt;prov:wasDerivedFrom&gt;</w:t>
        </w:r>
        <w:r w:rsidR="00F11315">
          <w:rPr>
            <w:sz w:val="16"/>
            <w:szCs w:val="16"/>
          </w:rPr>
          <w:t xml:space="preserve"> </w:t>
        </w:r>
        <w:r w:rsidR="00F11315" w:rsidRPr="00187080">
          <w:rPr>
            <w:rPrChange w:id="10" w:author="Author">
              <w:rPr>
                <w:sz w:val="16"/>
                <w:szCs w:val="16"/>
              </w:rPr>
            </w:rPrChange>
          </w:rPr>
          <w:t xml:space="preserve">for </w:t>
        </w:r>
        <w:r w:rsidR="00F11315">
          <w:t xml:space="preserve">the BR). As such, it serves as a placeholder in the “stiching” process, and would be retrieved from the entity </w:t>
        </w:r>
        <w:r w:rsidR="00187080">
          <w:t xml:space="preserve">providing the additional information in a real-world </w:t>
        </w:r>
        <w:commentRangeStart w:id="11"/>
        <w:r w:rsidR="00187080">
          <w:t>implementation</w:t>
        </w:r>
        <w:commentRangeEnd w:id="11"/>
        <w:r w:rsidR="00187080">
          <w:rPr>
            <w:rStyle w:val="CommentReference"/>
          </w:rPr>
          <w:commentReference w:id="11"/>
        </w:r>
        <w:r w:rsidR="00187080">
          <w:t>.</w:t>
        </w:r>
      </w:ins>
    </w:p>
    <w:p w14:paraId="63B45321" w14:textId="77777777" w:rsidR="00412CF4" w:rsidRDefault="00412CF4" w:rsidP="00636374">
      <w:pPr>
        <w:pStyle w:val="E-Subsection"/>
      </w:pPr>
      <w:r>
        <w:t xml:space="preserve">LBD </w:t>
      </w:r>
      <w:r w:rsidRPr="00636374">
        <w:t>provenance</w:t>
      </w:r>
    </w:p>
    <w:p w14:paraId="37F65594" w14:textId="0AD0D64B" w:rsidR="00412CF4" w:rsidRPr="00E87D5B" w:rsidRDefault="00412CF4" w:rsidP="008417A0">
      <w:r>
        <w:fldChar w:fldCharType="begin"/>
      </w:r>
      <w:r>
        <w:instrText xml:space="preserve"> REF _Ref368031046 \h </w:instrText>
      </w:r>
      <w:r>
        <w:fldChar w:fldCharType="separate"/>
      </w:r>
      <w:r w:rsidRPr="00480A01">
        <w:t xml:space="preserve">Figure </w:t>
      </w:r>
      <w:r>
        <w:rPr>
          <w:noProof/>
        </w:rPr>
        <w:t>6</w:t>
      </w:r>
      <w:r>
        <w:fldChar w:fldCharType="end"/>
      </w:r>
      <w:r>
        <w:t xml:space="preserve"> shows the provenance dependencies of the Longitudinal Business Database (LBD). As indicated, the LBD is derived from the Business Register (BR); the URI of which joins it to the provenance graph for the Business Register defined in </w:t>
      </w:r>
      <w:r>
        <w:fldChar w:fldCharType="begin"/>
      </w:r>
      <w:r>
        <w:instrText xml:space="preserve"> REF _Ref368029661 \h </w:instrText>
      </w:r>
      <w:r>
        <w:fldChar w:fldCharType="separate"/>
      </w:r>
      <w:r>
        <w:t xml:space="preserve">Figure </w:t>
      </w:r>
      <w:r>
        <w:rPr>
          <w:noProof/>
        </w:rPr>
        <w:t>5</w:t>
      </w:r>
      <w:r>
        <w:fldChar w:fldCharType="end"/>
      </w:r>
      <w:r>
        <w:t>. This derivation involves a number of other agents both organizational (CES acting on behalf of the Census Bureau) and software (AutoMatch), and the enactment of an established plan (procLBDPlan).</w:t>
      </w:r>
    </w:p>
    <w:p w14:paraId="531B4960" w14:textId="01F4CFA6" w:rsidR="00480A01" w:rsidRDefault="00265B94" w:rsidP="00480A01">
      <w:pPr>
        <w:keepNext/>
        <w:jc w:val="center"/>
      </w:pPr>
      <w:r>
        <w:rPr>
          <w:noProof/>
        </w:rPr>
        <mc:AlternateContent>
          <mc:Choice Requires="wps">
            <w:drawing>
              <wp:inline distT="0" distB="0" distL="0" distR="0" wp14:anchorId="083EC954" wp14:editId="3537B9C6">
                <wp:extent cx="3313642" cy="3770418"/>
                <wp:effectExtent l="0" t="0" r="13970" b="14605"/>
                <wp:docPr id="10" name="Text Box 10"/>
                <wp:cNvGraphicFramePr/>
                <a:graphic xmlns:a="http://schemas.openxmlformats.org/drawingml/2006/main">
                  <a:graphicData uri="http://schemas.microsoft.com/office/word/2010/wordprocessingShape">
                    <wps:wsp>
                      <wps:cNvSpPr txBox="1"/>
                      <wps:spPr>
                        <a:xfrm>
                          <a:off x="0" y="0"/>
                          <a:ext cx="3313642" cy="3770418"/>
                        </a:xfrm>
                        <a:prstGeom prst="rect">
                          <a:avLst/>
                        </a:prstGeom>
                        <a:noFill/>
                        <a:ln w="6350">
                          <a:solidFill>
                            <a:prstClr val="black"/>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0A425B" w14:textId="77777777" w:rsidR="00901BEC" w:rsidRPr="00412CF4" w:rsidRDefault="00901BEC" w:rsidP="00265B94">
                            <w:pPr>
                              <w:pStyle w:val="E-Text"/>
                              <w:rPr>
                                <w:sz w:val="16"/>
                                <w:szCs w:val="16"/>
                              </w:rPr>
                            </w:pPr>
                            <w:r w:rsidRPr="00412CF4">
                              <w:rPr>
                                <w:sz w:val="16"/>
                                <w:szCs w:val="16"/>
                              </w:rPr>
                              <w:t>&lt;?xml version="1.0" encoding="UTF-8"?&gt;</w:t>
                            </w:r>
                          </w:p>
                          <w:p w14:paraId="66A07087" w14:textId="4209DA46" w:rsidR="00901BEC" w:rsidRPr="00412CF4" w:rsidRDefault="00901BEC" w:rsidP="00265B94">
                            <w:pPr>
                              <w:pStyle w:val="E-Text"/>
                              <w:rPr>
                                <w:sz w:val="16"/>
                                <w:szCs w:val="16"/>
                              </w:rPr>
                            </w:pPr>
                            <w:r w:rsidRPr="00412CF4">
                              <w:rPr>
                                <w:sz w:val="16"/>
                                <w:szCs w:val="16"/>
                              </w:rPr>
                              <w:t>&lt;prov:document xmlns: [...]</w:t>
                            </w:r>
                          </w:p>
                          <w:p w14:paraId="29E2CE04" w14:textId="7B25E192" w:rsidR="00901BEC" w:rsidRPr="00412CF4" w:rsidRDefault="00901BEC" w:rsidP="00265B94">
                            <w:pPr>
                              <w:pStyle w:val="E-Text"/>
                              <w:rPr>
                                <w:sz w:val="16"/>
                                <w:szCs w:val="16"/>
                              </w:rPr>
                            </w:pPr>
                            <w:r w:rsidRPr="00412CF4">
                              <w:rPr>
                                <w:sz w:val="16"/>
                                <w:szCs w:val="16"/>
                              </w:rPr>
                              <w:t xml:space="preserve"> xpointer="xpointer(//prov:agent)"/&gt;</w:t>
                            </w:r>
                          </w:p>
                          <w:p w14:paraId="7D06259F" w14:textId="77777777" w:rsidR="00901BEC" w:rsidRPr="00412CF4" w:rsidRDefault="00901BEC" w:rsidP="00265B94">
                            <w:pPr>
                              <w:pStyle w:val="E-Text"/>
                              <w:rPr>
                                <w:sz w:val="16"/>
                                <w:szCs w:val="16"/>
                              </w:rPr>
                            </w:pPr>
                            <w:r w:rsidRPr="00412CF4">
                              <w:rPr>
                                <w:sz w:val="16"/>
                                <w:szCs w:val="16"/>
                              </w:rPr>
                              <w:t xml:space="preserve">    &lt;!-- Entities --&gt;</w:t>
                            </w:r>
                          </w:p>
                          <w:p w14:paraId="6FDE5179" w14:textId="77777777" w:rsidR="00901BEC" w:rsidRPr="00412CF4" w:rsidRDefault="00901BEC" w:rsidP="00265B94">
                            <w:pPr>
                              <w:pStyle w:val="E-Text"/>
                              <w:rPr>
                                <w:sz w:val="16"/>
                                <w:szCs w:val="16"/>
                              </w:rPr>
                            </w:pPr>
                            <w:r w:rsidRPr="00412CF4">
                              <w:rPr>
                                <w:sz w:val="16"/>
                                <w:szCs w:val="16"/>
                              </w:rPr>
                              <w:t xml:space="preserve">    &lt;prov:entity prov:id="cdr:BR"&gt;</w:t>
                            </w:r>
                          </w:p>
                          <w:p w14:paraId="3EE893F5" w14:textId="77777777" w:rsidR="00901BEC" w:rsidRPr="00412CF4" w:rsidRDefault="00901BEC" w:rsidP="00265B94">
                            <w:pPr>
                              <w:pStyle w:val="E-Text"/>
                              <w:rPr>
                                <w:sz w:val="16"/>
                                <w:szCs w:val="16"/>
                              </w:rPr>
                            </w:pPr>
                            <w:r w:rsidRPr="00412CF4">
                              <w:rPr>
                                <w:sz w:val="16"/>
                                <w:szCs w:val="16"/>
                              </w:rPr>
                              <w:t xml:space="preserve">        &lt;dct:title&gt;Business Register&lt;/dct:title&gt;</w:t>
                            </w:r>
                          </w:p>
                          <w:p w14:paraId="7B80E15C" w14:textId="77777777" w:rsidR="00901BEC" w:rsidRPr="00412CF4" w:rsidRDefault="00901BEC" w:rsidP="00265B94">
                            <w:pPr>
                              <w:pStyle w:val="E-Text"/>
                              <w:rPr>
                                <w:sz w:val="16"/>
                                <w:szCs w:val="16"/>
                              </w:rPr>
                            </w:pPr>
                            <w:r w:rsidRPr="00412CF4">
                              <w:rPr>
                                <w:sz w:val="16"/>
                                <w:szCs w:val="16"/>
                              </w:rPr>
                              <w:t xml:space="preserve">    &lt;/prov:entity&gt;</w:t>
                            </w:r>
                          </w:p>
                          <w:p w14:paraId="1A5291F1" w14:textId="77777777" w:rsidR="00901BEC" w:rsidRPr="00412CF4" w:rsidRDefault="00901BEC" w:rsidP="00265B94">
                            <w:pPr>
                              <w:pStyle w:val="E-Text"/>
                              <w:rPr>
                                <w:sz w:val="16"/>
                                <w:szCs w:val="16"/>
                              </w:rPr>
                            </w:pPr>
                            <w:r w:rsidRPr="00412CF4">
                              <w:rPr>
                                <w:sz w:val="16"/>
                                <w:szCs w:val="16"/>
                              </w:rPr>
                              <w:t xml:space="preserve">    &lt;!-- Activities --&gt;</w:t>
                            </w:r>
                          </w:p>
                          <w:p w14:paraId="6CB5866B" w14:textId="77777777" w:rsidR="00901BEC" w:rsidRPr="00412CF4" w:rsidRDefault="00901BEC" w:rsidP="00265B94">
                            <w:pPr>
                              <w:pStyle w:val="E-Text"/>
                              <w:rPr>
                                <w:sz w:val="16"/>
                                <w:szCs w:val="16"/>
                              </w:rPr>
                            </w:pPr>
                            <w:r w:rsidRPr="00412CF4">
                              <w:rPr>
                                <w:sz w:val="16"/>
                                <w:szCs w:val="16"/>
                              </w:rPr>
                              <w:t xml:space="preserve">    &lt;prov:activity prov:id="cdr:maintainElectronicVersion"/&gt;</w:t>
                            </w:r>
                          </w:p>
                          <w:p w14:paraId="0AF295BC" w14:textId="77777777" w:rsidR="00901BEC" w:rsidRPr="00412CF4" w:rsidRDefault="00901BEC" w:rsidP="00265B94">
                            <w:pPr>
                              <w:pStyle w:val="E-Text"/>
                              <w:rPr>
                                <w:sz w:val="16"/>
                                <w:szCs w:val="16"/>
                              </w:rPr>
                            </w:pPr>
                            <w:r w:rsidRPr="00412CF4">
                              <w:rPr>
                                <w:sz w:val="16"/>
                                <w:szCs w:val="16"/>
                              </w:rPr>
                              <w:t xml:space="preserve">    &lt;!-- Association and Attribution --&gt;</w:t>
                            </w:r>
                          </w:p>
                          <w:p w14:paraId="1766FF47" w14:textId="77777777" w:rsidR="00901BEC" w:rsidRPr="00412CF4" w:rsidRDefault="00901BEC" w:rsidP="00265B94">
                            <w:pPr>
                              <w:pStyle w:val="E-Text"/>
                              <w:rPr>
                                <w:sz w:val="16"/>
                                <w:szCs w:val="16"/>
                              </w:rPr>
                            </w:pPr>
                            <w:r w:rsidRPr="00412CF4">
                              <w:rPr>
                                <w:sz w:val="16"/>
                                <w:szCs w:val="16"/>
                              </w:rPr>
                              <w:t xml:space="preserve">    &lt;prov:wasAssociatedWith&gt;</w:t>
                            </w:r>
                          </w:p>
                          <w:p w14:paraId="655C0030" w14:textId="77777777" w:rsidR="00901BEC" w:rsidRPr="00412CF4" w:rsidRDefault="00901BEC" w:rsidP="00265B94">
                            <w:pPr>
                              <w:pStyle w:val="E-Text"/>
                              <w:rPr>
                                <w:sz w:val="16"/>
                                <w:szCs w:val="16"/>
                              </w:rPr>
                            </w:pPr>
                            <w:r w:rsidRPr="00412CF4">
                              <w:rPr>
                                <w:sz w:val="16"/>
                                <w:szCs w:val="16"/>
                              </w:rPr>
                              <w:t xml:space="preserve">        &lt;prov:activity prov:ref="cdr:maintainElectronicVersion"/&gt;</w:t>
                            </w:r>
                          </w:p>
                          <w:p w14:paraId="15801086" w14:textId="77777777" w:rsidR="00901BEC" w:rsidRPr="00412CF4" w:rsidRDefault="00901BEC" w:rsidP="00265B94">
                            <w:pPr>
                              <w:pStyle w:val="E-Text"/>
                              <w:rPr>
                                <w:sz w:val="16"/>
                                <w:szCs w:val="16"/>
                              </w:rPr>
                            </w:pPr>
                            <w:r w:rsidRPr="00412CF4">
                              <w:rPr>
                                <w:sz w:val="16"/>
                                <w:szCs w:val="16"/>
                              </w:rPr>
                              <w:t xml:space="preserve">        &lt;prov:agent prov:ref="cdr:ESMPD"/&gt;</w:t>
                            </w:r>
                          </w:p>
                          <w:p w14:paraId="6D06AB69" w14:textId="77777777" w:rsidR="00901BEC" w:rsidRPr="00412CF4" w:rsidRDefault="00901BEC" w:rsidP="00265B94">
                            <w:pPr>
                              <w:pStyle w:val="E-Text"/>
                              <w:rPr>
                                <w:sz w:val="16"/>
                                <w:szCs w:val="16"/>
                              </w:rPr>
                            </w:pPr>
                            <w:r w:rsidRPr="00412CF4">
                              <w:rPr>
                                <w:sz w:val="16"/>
                                <w:szCs w:val="16"/>
                              </w:rPr>
                              <w:t xml:space="preserve">    &lt;/prov:wasAssociatedWith&gt;</w:t>
                            </w:r>
                          </w:p>
                          <w:p w14:paraId="33EAC6F8" w14:textId="77777777" w:rsidR="00901BEC" w:rsidRPr="00412CF4" w:rsidRDefault="00901BEC" w:rsidP="00265B94">
                            <w:pPr>
                              <w:pStyle w:val="E-Text"/>
                              <w:rPr>
                                <w:sz w:val="16"/>
                                <w:szCs w:val="16"/>
                              </w:rPr>
                            </w:pPr>
                            <w:r w:rsidRPr="00412CF4">
                              <w:rPr>
                                <w:sz w:val="16"/>
                                <w:szCs w:val="16"/>
                              </w:rPr>
                              <w:t xml:space="preserve">    &lt;prov:wasAttributedTo&gt;</w:t>
                            </w:r>
                          </w:p>
                          <w:p w14:paraId="50DFDA41" w14:textId="77777777" w:rsidR="00901BEC" w:rsidRPr="00412CF4" w:rsidRDefault="00901BEC" w:rsidP="00265B94">
                            <w:pPr>
                              <w:pStyle w:val="E-Text"/>
                              <w:rPr>
                                <w:sz w:val="16"/>
                                <w:szCs w:val="16"/>
                              </w:rPr>
                            </w:pPr>
                            <w:r w:rsidRPr="00412CF4">
                              <w:rPr>
                                <w:sz w:val="16"/>
                                <w:szCs w:val="16"/>
                              </w:rPr>
                              <w:t xml:space="preserve">        &lt;prov:entity prov:ref="cdr:BR"/&gt;</w:t>
                            </w:r>
                          </w:p>
                          <w:p w14:paraId="36C4D85D" w14:textId="77777777" w:rsidR="00901BEC" w:rsidRPr="00412CF4" w:rsidRDefault="00901BEC" w:rsidP="00265B94">
                            <w:pPr>
                              <w:pStyle w:val="E-Text"/>
                              <w:rPr>
                                <w:sz w:val="16"/>
                                <w:szCs w:val="16"/>
                              </w:rPr>
                            </w:pPr>
                            <w:r w:rsidRPr="00412CF4">
                              <w:rPr>
                                <w:sz w:val="16"/>
                                <w:szCs w:val="16"/>
                              </w:rPr>
                              <w:t xml:space="preserve">        &lt;prov:agent prov:ref="cdr:ESMPD"/&gt;</w:t>
                            </w:r>
                          </w:p>
                          <w:p w14:paraId="38AD3F14" w14:textId="77777777" w:rsidR="00901BEC" w:rsidRPr="00412CF4" w:rsidRDefault="00901BEC" w:rsidP="00265B94">
                            <w:pPr>
                              <w:pStyle w:val="E-Text"/>
                              <w:rPr>
                                <w:sz w:val="16"/>
                                <w:szCs w:val="16"/>
                              </w:rPr>
                            </w:pPr>
                            <w:r w:rsidRPr="00412CF4">
                              <w:rPr>
                                <w:sz w:val="16"/>
                                <w:szCs w:val="16"/>
                              </w:rPr>
                              <w:t xml:space="preserve">    &lt;/prov:wasAttributedTo&gt;</w:t>
                            </w:r>
                          </w:p>
                          <w:p w14:paraId="6959AD31" w14:textId="77777777" w:rsidR="00901BEC" w:rsidRPr="00412CF4" w:rsidRDefault="00901BEC" w:rsidP="00265B94">
                            <w:pPr>
                              <w:pStyle w:val="E-Text"/>
                              <w:rPr>
                                <w:sz w:val="16"/>
                                <w:szCs w:val="16"/>
                              </w:rPr>
                            </w:pPr>
                            <w:r w:rsidRPr="00412CF4">
                              <w:rPr>
                                <w:sz w:val="16"/>
                                <w:szCs w:val="16"/>
                              </w:rPr>
                              <w:t xml:space="preserve">    &lt;prov:actedOnBehalfOf&gt;</w:t>
                            </w:r>
                          </w:p>
                          <w:p w14:paraId="30562338" w14:textId="77777777" w:rsidR="00901BEC" w:rsidRPr="00412CF4" w:rsidRDefault="00901BEC" w:rsidP="00265B94">
                            <w:pPr>
                              <w:pStyle w:val="E-Text"/>
                              <w:rPr>
                                <w:sz w:val="16"/>
                                <w:szCs w:val="16"/>
                              </w:rPr>
                            </w:pPr>
                            <w:r w:rsidRPr="00412CF4">
                              <w:rPr>
                                <w:sz w:val="16"/>
                                <w:szCs w:val="16"/>
                              </w:rPr>
                              <w:t xml:space="preserve">        &lt;prov:delegate prov:ref="cdr:ESMPD"/&gt;</w:t>
                            </w:r>
                          </w:p>
                          <w:p w14:paraId="7391DCD4" w14:textId="77777777" w:rsidR="00901BEC" w:rsidRPr="00412CF4" w:rsidRDefault="00901BEC" w:rsidP="00265B94">
                            <w:pPr>
                              <w:pStyle w:val="E-Text"/>
                              <w:rPr>
                                <w:sz w:val="16"/>
                                <w:szCs w:val="16"/>
                              </w:rPr>
                            </w:pPr>
                            <w:r w:rsidRPr="00412CF4">
                              <w:rPr>
                                <w:sz w:val="16"/>
                                <w:szCs w:val="16"/>
                              </w:rPr>
                              <w:t xml:space="preserve">        &lt;prov:responsible prov:ref="cdr:USCB"/&gt;</w:t>
                            </w:r>
                          </w:p>
                          <w:p w14:paraId="3DD1A7C7" w14:textId="77777777" w:rsidR="00901BEC" w:rsidRPr="00412CF4" w:rsidRDefault="00901BEC" w:rsidP="00265B94">
                            <w:pPr>
                              <w:pStyle w:val="E-Text"/>
                              <w:rPr>
                                <w:sz w:val="16"/>
                                <w:szCs w:val="16"/>
                              </w:rPr>
                            </w:pPr>
                            <w:r w:rsidRPr="00412CF4">
                              <w:rPr>
                                <w:sz w:val="16"/>
                                <w:szCs w:val="16"/>
                              </w:rPr>
                              <w:t xml:space="preserve">        &lt;prov:activity prov:ref="cdr:maintainElectronicVersion"/&gt;</w:t>
                            </w:r>
                          </w:p>
                          <w:p w14:paraId="2F1E5363" w14:textId="77777777" w:rsidR="00901BEC" w:rsidRPr="00412CF4" w:rsidRDefault="00901BEC" w:rsidP="00265B94">
                            <w:pPr>
                              <w:pStyle w:val="E-Text"/>
                              <w:rPr>
                                <w:sz w:val="16"/>
                                <w:szCs w:val="16"/>
                              </w:rPr>
                            </w:pPr>
                            <w:r w:rsidRPr="00412CF4">
                              <w:rPr>
                                <w:sz w:val="16"/>
                                <w:szCs w:val="16"/>
                              </w:rPr>
                              <w:t xml:space="preserve">    &lt;/prov:actedOnBehalfOf&gt;</w:t>
                            </w:r>
                          </w:p>
                          <w:p w14:paraId="3971CB7E" w14:textId="77777777" w:rsidR="00901BEC" w:rsidRPr="00412CF4" w:rsidRDefault="00901BEC" w:rsidP="00265B94">
                            <w:pPr>
                              <w:pStyle w:val="E-Text"/>
                              <w:rPr>
                                <w:sz w:val="16"/>
                                <w:szCs w:val="16"/>
                              </w:rPr>
                            </w:pPr>
                            <w:r w:rsidRPr="00412CF4">
                              <w:rPr>
                                <w:sz w:val="16"/>
                                <w:szCs w:val="16"/>
                              </w:rPr>
                              <w:t xml:space="preserve">    &lt;!-- Usage and Generation --&gt;</w:t>
                            </w:r>
                          </w:p>
                          <w:p w14:paraId="5D986209" w14:textId="77777777" w:rsidR="00901BEC" w:rsidRPr="00412CF4" w:rsidRDefault="00901BEC" w:rsidP="00265B94">
                            <w:pPr>
                              <w:pStyle w:val="E-Text"/>
                              <w:rPr>
                                <w:sz w:val="16"/>
                                <w:szCs w:val="16"/>
                              </w:rPr>
                            </w:pPr>
                            <w:r w:rsidRPr="00412CF4">
                              <w:rPr>
                                <w:sz w:val="16"/>
                                <w:szCs w:val="16"/>
                              </w:rPr>
                              <w:t xml:space="preserve">    &lt;prov:used&gt;</w:t>
                            </w:r>
                          </w:p>
                          <w:p w14:paraId="39F5D520" w14:textId="77777777" w:rsidR="00901BEC" w:rsidRPr="00412CF4" w:rsidRDefault="00901BEC" w:rsidP="00265B94">
                            <w:pPr>
                              <w:pStyle w:val="E-Text"/>
                              <w:rPr>
                                <w:sz w:val="16"/>
                                <w:szCs w:val="16"/>
                              </w:rPr>
                            </w:pPr>
                            <w:r w:rsidRPr="00412CF4">
                              <w:rPr>
                                <w:sz w:val="16"/>
                                <w:szCs w:val="16"/>
                              </w:rPr>
                              <w:t xml:space="preserve">        &lt;prov:activity prov:ref="cdr:maintainElectronicVersion"/&gt;</w:t>
                            </w:r>
                          </w:p>
                          <w:p w14:paraId="26FE0F02" w14:textId="77777777" w:rsidR="00901BEC" w:rsidRPr="00412CF4" w:rsidRDefault="00901BEC" w:rsidP="00265B94">
                            <w:pPr>
                              <w:pStyle w:val="E-Text"/>
                              <w:rPr>
                                <w:sz w:val="16"/>
                                <w:szCs w:val="16"/>
                              </w:rPr>
                            </w:pPr>
                            <w:r w:rsidRPr="00412CF4">
                              <w:rPr>
                                <w:sz w:val="16"/>
                                <w:szCs w:val="16"/>
                              </w:rPr>
                              <w:t xml:space="preserve">        &lt;prov:entity prov:ref="cdr:BR"/&gt;</w:t>
                            </w:r>
                          </w:p>
                          <w:p w14:paraId="7B928628" w14:textId="77777777" w:rsidR="00901BEC" w:rsidRPr="00412CF4" w:rsidRDefault="00901BEC" w:rsidP="00265B94">
                            <w:pPr>
                              <w:pStyle w:val="E-Text"/>
                              <w:rPr>
                                <w:sz w:val="16"/>
                                <w:szCs w:val="16"/>
                              </w:rPr>
                            </w:pPr>
                            <w:r w:rsidRPr="00412CF4">
                              <w:rPr>
                                <w:sz w:val="16"/>
                                <w:szCs w:val="16"/>
                              </w:rPr>
                              <w:t xml:space="preserve">    &lt;/prov:used&gt;</w:t>
                            </w:r>
                          </w:p>
                          <w:p w14:paraId="3F31A2D8" w14:textId="77777777" w:rsidR="00901BEC" w:rsidRPr="00412CF4" w:rsidRDefault="00901BEC" w:rsidP="00265B94">
                            <w:pPr>
                              <w:pStyle w:val="E-Text"/>
                              <w:rPr>
                                <w:sz w:val="16"/>
                                <w:szCs w:val="16"/>
                              </w:rPr>
                            </w:pPr>
                            <w:r w:rsidRPr="00412CF4">
                              <w:rPr>
                                <w:sz w:val="16"/>
                                <w:szCs w:val="16"/>
                              </w:rPr>
                              <w:t>&lt;/prov:document&gt;</w:t>
                            </w:r>
                          </w:p>
                          <w:p w14:paraId="5B69C4D3" w14:textId="77777777" w:rsidR="00901BEC" w:rsidRPr="00412CF4" w:rsidRDefault="00901BEC" w:rsidP="00265B94">
                            <w:pPr>
                              <w:pStyle w:val="E-Tex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3EC954" id="Text Box 10" o:spid="_x0000_s1029" type="#_x0000_t202" style="width:260.9pt;height:29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" filled="f" strokeweight=".5pt">
                <v:textbox>
                  <w:txbxContent>
                    <w:p w14:paraId="2A0A425B" w14:textId="77777777" w:rsidR="00901BEC" w:rsidRPr="00412CF4" w:rsidRDefault="00901BEC" w:rsidP="00265B94">
                      <w:pPr>
                        <w:pStyle w:val="E-Text"/>
                        <w:rPr>
                          <w:sz w:val="16"/>
                          <w:szCs w:val="16"/>
                        </w:rPr>
                      </w:pPr>
                      <w:r w:rsidRPr="00412CF4">
                        <w:rPr>
                          <w:sz w:val="16"/>
                          <w:szCs w:val="16"/>
                        </w:rPr>
                        <w:t>&lt;?xml version="1.0" encoding="UTF-8"?&gt;</w:t>
                      </w:r>
                    </w:p>
                    <w:p w14:paraId="66A07087" w14:textId="4209DA46" w:rsidR="00901BEC" w:rsidRPr="00412CF4" w:rsidRDefault="00901BEC" w:rsidP="00265B94">
                      <w:pPr>
                        <w:pStyle w:val="E-Text"/>
                        <w:rPr>
                          <w:sz w:val="16"/>
                          <w:szCs w:val="16"/>
                        </w:rPr>
                      </w:pPr>
                      <w:r w:rsidRPr="00412CF4">
                        <w:rPr>
                          <w:sz w:val="16"/>
                          <w:szCs w:val="16"/>
                        </w:rPr>
                        <w:t>&lt;prov:document xmlns: [...]</w:t>
                      </w:r>
                    </w:p>
                    <w:p w14:paraId="29E2CE04" w14:textId="7B25E192" w:rsidR="00901BEC" w:rsidRPr="00412CF4" w:rsidRDefault="00901BEC" w:rsidP="00265B94">
                      <w:pPr>
                        <w:pStyle w:val="E-Text"/>
                        <w:rPr>
                          <w:sz w:val="16"/>
                          <w:szCs w:val="16"/>
                        </w:rPr>
                      </w:pPr>
                      <w:r w:rsidRPr="00412CF4">
                        <w:rPr>
                          <w:sz w:val="16"/>
                          <w:szCs w:val="16"/>
                        </w:rPr>
                        <w:t xml:space="preserve"> xpointer="xpointer(//prov:agent)"/&gt;</w:t>
                      </w:r>
                    </w:p>
                    <w:p w14:paraId="7D06259F" w14:textId="77777777" w:rsidR="00901BEC" w:rsidRPr="00412CF4" w:rsidRDefault="00901BEC" w:rsidP="00265B94">
                      <w:pPr>
                        <w:pStyle w:val="E-Text"/>
                        <w:rPr>
                          <w:sz w:val="16"/>
                          <w:szCs w:val="16"/>
                        </w:rPr>
                      </w:pPr>
                      <w:r w:rsidRPr="00412CF4">
                        <w:rPr>
                          <w:sz w:val="16"/>
                          <w:szCs w:val="16"/>
                        </w:rPr>
                        <w:t xml:space="preserve">    &lt;!-- Entities --&gt;</w:t>
                      </w:r>
                    </w:p>
                    <w:p w14:paraId="6FDE5179" w14:textId="77777777" w:rsidR="00901BEC" w:rsidRPr="00412CF4" w:rsidRDefault="00901BEC" w:rsidP="00265B94">
                      <w:pPr>
                        <w:pStyle w:val="E-Text"/>
                        <w:rPr>
                          <w:sz w:val="16"/>
                          <w:szCs w:val="16"/>
                        </w:rPr>
                      </w:pPr>
                      <w:r w:rsidRPr="00412CF4">
                        <w:rPr>
                          <w:sz w:val="16"/>
                          <w:szCs w:val="16"/>
                        </w:rPr>
                        <w:t xml:space="preserve">    &lt;prov:entity prov:id="cdr:BR"&gt;</w:t>
                      </w:r>
                    </w:p>
                    <w:p w14:paraId="3EE893F5" w14:textId="77777777" w:rsidR="00901BEC" w:rsidRPr="00412CF4" w:rsidRDefault="00901BEC" w:rsidP="00265B94">
                      <w:pPr>
                        <w:pStyle w:val="E-Text"/>
                        <w:rPr>
                          <w:sz w:val="16"/>
                          <w:szCs w:val="16"/>
                        </w:rPr>
                      </w:pPr>
                      <w:r w:rsidRPr="00412CF4">
                        <w:rPr>
                          <w:sz w:val="16"/>
                          <w:szCs w:val="16"/>
                        </w:rPr>
                        <w:t xml:space="preserve">        &lt;dct:title&gt;Business Register&lt;/dct:title&gt;</w:t>
                      </w:r>
                    </w:p>
                    <w:p w14:paraId="7B80E15C" w14:textId="77777777" w:rsidR="00901BEC" w:rsidRPr="00412CF4" w:rsidRDefault="00901BEC" w:rsidP="00265B94">
                      <w:pPr>
                        <w:pStyle w:val="E-Text"/>
                        <w:rPr>
                          <w:sz w:val="16"/>
                          <w:szCs w:val="16"/>
                        </w:rPr>
                      </w:pPr>
                      <w:r w:rsidRPr="00412CF4">
                        <w:rPr>
                          <w:sz w:val="16"/>
                          <w:szCs w:val="16"/>
                        </w:rPr>
                        <w:t xml:space="preserve">    &lt;/prov:entity&gt;</w:t>
                      </w:r>
                    </w:p>
                    <w:p w14:paraId="1A5291F1" w14:textId="77777777" w:rsidR="00901BEC" w:rsidRPr="00412CF4" w:rsidRDefault="00901BEC" w:rsidP="00265B94">
                      <w:pPr>
                        <w:pStyle w:val="E-Text"/>
                        <w:rPr>
                          <w:sz w:val="16"/>
                          <w:szCs w:val="16"/>
                        </w:rPr>
                      </w:pPr>
                      <w:r w:rsidRPr="00412CF4">
                        <w:rPr>
                          <w:sz w:val="16"/>
                          <w:szCs w:val="16"/>
                        </w:rPr>
                        <w:t xml:space="preserve">    &lt;!-- Activities --&gt;</w:t>
                      </w:r>
                    </w:p>
                    <w:p w14:paraId="6CB5866B" w14:textId="77777777" w:rsidR="00901BEC" w:rsidRPr="00412CF4" w:rsidRDefault="00901BEC" w:rsidP="00265B94">
                      <w:pPr>
                        <w:pStyle w:val="E-Text"/>
                        <w:rPr>
                          <w:sz w:val="16"/>
                          <w:szCs w:val="16"/>
                        </w:rPr>
                      </w:pPr>
                      <w:r w:rsidRPr="00412CF4">
                        <w:rPr>
                          <w:sz w:val="16"/>
                          <w:szCs w:val="16"/>
                        </w:rPr>
                        <w:t xml:space="preserve">    &lt;prov:activity prov:id="cdr:maintainElectronicVersion"/&gt;</w:t>
                      </w:r>
                    </w:p>
                    <w:p w14:paraId="0AF295BC" w14:textId="77777777" w:rsidR="00901BEC" w:rsidRPr="00412CF4" w:rsidRDefault="00901BEC" w:rsidP="00265B94">
                      <w:pPr>
                        <w:pStyle w:val="E-Text"/>
                        <w:rPr>
                          <w:sz w:val="16"/>
                          <w:szCs w:val="16"/>
                        </w:rPr>
                      </w:pPr>
                      <w:r w:rsidRPr="00412CF4">
                        <w:rPr>
                          <w:sz w:val="16"/>
                          <w:szCs w:val="16"/>
                        </w:rPr>
                        <w:t xml:space="preserve">    &lt;!-- Association and Attribution --&gt;</w:t>
                      </w:r>
                    </w:p>
                    <w:p w14:paraId="1766FF47" w14:textId="77777777" w:rsidR="00901BEC" w:rsidRPr="00412CF4" w:rsidRDefault="00901BEC" w:rsidP="00265B94">
                      <w:pPr>
                        <w:pStyle w:val="E-Text"/>
                        <w:rPr>
                          <w:sz w:val="16"/>
                          <w:szCs w:val="16"/>
                        </w:rPr>
                      </w:pPr>
                      <w:r w:rsidRPr="00412CF4">
                        <w:rPr>
                          <w:sz w:val="16"/>
                          <w:szCs w:val="16"/>
                        </w:rPr>
                        <w:t xml:space="preserve">    &lt;prov:wasAssociatedWith&gt;</w:t>
                      </w:r>
                    </w:p>
                    <w:p w14:paraId="655C0030" w14:textId="77777777" w:rsidR="00901BEC" w:rsidRPr="00412CF4" w:rsidRDefault="00901BEC" w:rsidP="00265B94">
                      <w:pPr>
                        <w:pStyle w:val="E-Text"/>
                        <w:rPr>
                          <w:sz w:val="16"/>
                          <w:szCs w:val="16"/>
                        </w:rPr>
                      </w:pPr>
                      <w:r w:rsidRPr="00412CF4">
                        <w:rPr>
                          <w:sz w:val="16"/>
                          <w:szCs w:val="16"/>
                        </w:rPr>
                        <w:t xml:space="preserve">        &lt;prov:activity prov:ref="cdr:maintainElectronicVersion"/&gt;</w:t>
                      </w:r>
                    </w:p>
                    <w:p w14:paraId="15801086" w14:textId="77777777" w:rsidR="00901BEC" w:rsidRPr="00412CF4" w:rsidRDefault="00901BEC" w:rsidP="00265B94">
                      <w:pPr>
                        <w:pStyle w:val="E-Text"/>
                        <w:rPr>
                          <w:sz w:val="16"/>
                          <w:szCs w:val="16"/>
                        </w:rPr>
                      </w:pPr>
                      <w:r w:rsidRPr="00412CF4">
                        <w:rPr>
                          <w:sz w:val="16"/>
                          <w:szCs w:val="16"/>
                        </w:rPr>
                        <w:t xml:space="preserve">        &lt;prov:agent prov:ref="cdr:ESMPD"/&gt;</w:t>
                      </w:r>
                    </w:p>
                    <w:p w14:paraId="6D06AB69" w14:textId="77777777" w:rsidR="00901BEC" w:rsidRPr="00412CF4" w:rsidRDefault="00901BEC" w:rsidP="00265B94">
                      <w:pPr>
                        <w:pStyle w:val="E-Text"/>
                        <w:rPr>
                          <w:sz w:val="16"/>
                          <w:szCs w:val="16"/>
                        </w:rPr>
                      </w:pPr>
                      <w:r w:rsidRPr="00412CF4">
                        <w:rPr>
                          <w:sz w:val="16"/>
                          <w:szCs w:val="16"/>
                        </w:rPr>
                        <w:t xml:space="preserve">    &lt;/prov:wasAssociatedWith&gt;</w:t>
                      </w:r>
                    </w:p>
                    <w:p w14:paraId="33EAC6F8" w14:textId="77777777" w:rsidR="00901BEC" w:rsidRPr="00412CF4" w:rsidRDefault="00901BEC" w:rsidP="00265B94">
                      <w:pPr>
                        <w:pStyle w:val="E-Text"/>
                        <w:rPr>
                          <w:sz w:val="16"/>
                          <w:szCs w:val="16"/>
                        </w:rPr>
                      </w:pPr>
                      <w:r w:rsidRPr="00412CF4">
                        <w:rPr>
                          <w:sz w:val="16"/>
                          <w:szCs w:val="16"/>
                        </w:rPr>
                        <w:t xml:space="preserve">    &lt;prov:wasAttributedTo&gt;</w:t>
                      </w:r>
                    </w:p>
                    <w:p w14:paraId="50DFDA41" w14:textId="77777777" w:rsidR="00901BEC" w:rsidRPr="00412CF4" w:rsidRDefault="00901BEC" w:rsidP="00265B94">
                      <w:pPr>
                        <w:pStyle w:val="E-Text"/>
                        <w:rPr>
                          <w:sz w:val="16"/>
                          <w:szCs w:val="16"/>
                        </w:rPr>
                      </w:pPr>
                      <w:r w:rsidRPr="00412CF4">
                        <w:rPr>
                          <w:sz w:val="16"/>
                          <w:szCs w:val="16"/>
                        </w:rPr>
                        <w:t xml:space="preserve">        &lt;prov:entity prov:ref="cdr:BR"/&gt;</w:t>
                      </w:r>
                    </w:p>
                    <w:p w14:paraId="36C4D85D" w14:textId="77777777" w:rsidR="00901BEC" w:rsidRPr="00412CF4" w:rsidRDefault="00901BEC" w:rsidP="00265B94">
                      <w:pPr>
                        <w:pStyle w:val="E-Text"/>
                        <w:rPr>
                          <w:sz w:val="16"/>
                          <w:szCs w:val="16"/>
                        </w:rPr>
                      </w:pPr>
                      <w:r w:rsidRPr="00412CF4">
                        <w:rPr>
                          <w:sz w:val="16"/>
                          <w:szCs w:val="16"/>
                        </w:rPr>
                        <w:t xml:space="preserve">        &lt;prov:agent prov:ref="cdr:ESMPD"/&gt;</w:t>
                      </w:r>
                    </w:p>
                    <w:p w14:paraId="38AD3F14" w14:textId="77777777" w:rsidR="00901BEC" w:rsidRPr="00412CF4" w:rsidRDefault="00901BEC" w:rsidP="00265B94">
                      <w:pPr>
                        <w:pStyle w:val="E-Text"/>
                        <w:rPr>
                          <w:sz w:val="16"/>
                          <w:szCs w:val="16"/>
                        </w:rPr>
                      </w:pPr>
                      <w:r w:rsidRPr="00412CF4">
                        <w:rPr>
                          <w:sz w:val="16"/>
                          <w:szCs w:val="16"/>
                        </w:rPr>
                        <w:t xml:space="preserve">    &lt;/prov:wasAttributedTo&gt;</w:t>
                      </w:r>
                    </w:p>
                    <w:p w14:paraId="6959AD31" w14:textId="77777777" w:rsidR="00901BEC" w:rsidRPr="00412CF4" w:rsidRDefault="00901BEC" w:rsidP="00265B94">
                      <w:pPr>
                        <w:pStyle w:val="E-Text"/>
                        <w:rPr>
                          <w:sz w:val="16"/>
                          <w:szCs w:val="16"/>
                        </w:rPr>
                      </w:pPr>
                      <w:r w:rsidRPr="00412CF4">
                        <w:rPr>
                          <w:sz w:val="16"/>
                          <w:szCs w:val="16"/>
                        </w:rPr>
                        <w:t xml:space="preserve">    &lt;prov:actedOnBehalfOf&gt;</w:t>
                      </w:r>
                    </w:p>
                    <w:p w14:paraId="30562338" w14:textId="77777777" w:rsidR="00901BEC" w:rsidRPr="00412CF4" w:rsidRDefault="00901BEC" w:rsidP="00265B94">
                      <w:pPr>
                        <w:pStyle w:val="E-Text"/>
                        <w:rPr>
                          <w:sz w:val="16"/>
                          <w:szCs w:val="16"/>
                        </w:rPr>
                      </w:pPr>
                      <w:r w:rsidRPr="00412CF4">
                        <w:rPr>
                          <w:sz w:val="16"/>
                          <w:szCs w:val="16"/>
                        </w:rPr>
                        <w:t xml:space="preserve">        &lt;prov:delegate prov:ref="cdr:ESMPD"/&gt;</w:t>
                      </w:r>
                    </w:p>
                    <w:p w14:paraId="7391DCD4" w14:textId="77777777" w:rsidR="00901BEC" w:rsidRPr="00412CF4" w:rsidRDefault="00901BEC" w:rsidP="00265B94">
                      <w:pPr>
                        <w:pStyle w:val="E-Text"/>
                        <w:rPr>
                          <w:sz w:val="16"/>
                          <w:szCs w:val="16"/>
                        </w:rPr>
                      </w:pPr>
                      <w:r w:rsidRPr="00412CF4">
                        <w:rPr>
                          <w:sz w:val="16"/>
                          <w:szCs w:val="16"/>
                        </w:rPr>
                        <w:t xml:space="preserve">        &lt;prov:responsible prov:ref="cdr:USCB"/&gt;</w:t>
                      </w:r>
                    </w:p>
                    <w:p w14:paraId="3DD1A7C7" w14:textId="77777777" w:rsidR="00901BEC" w:rsidRPr="00412CF4" w:rsidRDefault="00901BEC" w:rsidP="00265B94">
                      <w:pPr>
                        <w:pStyle w:val="E-Text"/>
                        <w:rPr>
                          <w:sz w:val="16"/>
                          <w:szCs w:val="16"/>
                        </w:rPr>
                      </w:pPr>
                      <w:r w:rsidRPr="00412CF4">
                        <w:rPr>
                          <w:sz w:val="16"/>
                          <w:szCs w:val="16"/>
                        </w:rPr>
                        <w:t xml:space="preserve">        &lt;prov:activity prov:ref="cdr:maintainElectronicVersion"/&gt;</w:t>
                      </w:r>
                    </w:p>
                    <w:p w14:paraId="2F1E5363" w14:textId="77777777" w:rsidR="00901BEC" w:rsidRPr="00412CF4" w:rsidRDefault="00901BEC" w:rsidP="00265B94">
                      <w:pPr>
                        <w:pStyle w:val="E-Text"/>
                        <w:rPr>
                          <w:sz w:val="16"/>
                          <w:szCs w:val="16"/>
                        </w:rPr>
                      </w:pPr>
                      <w:r w:rsidRPr="00412CF4">
                        <w:rPr>
                          <w:sz w:val="16"/>
                          <w:szCs w:val="16"/>
                        </w:rPr>
                        <w:t xml:space="preserve">    &lt;/prov:actedOnBehalfOf&gt;</w:t>
                      </w:r>
                    </w:p>
                    <w:p w14:paraId="3971CB7E" w14:textId="77777777" w:rsidR="00901BEC" w:rsidRPr="00412CF4" w:rsidRDefault="00901BEC" w:rsidP="00265B94">
                      <w:pPr>
                        <w:pStyle w:val="E-Text"/>
                        <w:rPr>
                          <w:sz w:val="16"/>
                          <w:szCs w:val="16"/>
                        </w:rPr>
                      </w:pPr>
                      <w:r w:rsidRPr="00412CF4">
                        <w:rPr>
                          <w:sz w:val="16"/>
                          <w:szCs w:val="16"/>
                        </w:rPr>
                        <w:t xml:space="preserve">    &lt;!-- Usage and Generation --&gt;</w:t>
                      </w:r>
                    </w:p>
                    <w:p w14:paraId="5D986209" w14:textId="77777777" w:rsidR="00901BEC" w:rsidRPr="00412CF4" w:rsidRDefault="00901BEC" w:rsidP="00265B94">
                      <w:pPr>
                        <w:pStyle w:val="E-Text"/>
                        <w:rPr>
                          <w:sz w:val="16"/>
                          <w:szCs w:val="16"/>
                        </w:rPr>
                      </w:pPr>
                      <w:r w:rsidRPr="00412CF4">
                        <w:rPr>
                          <w:sz w:val="16"/>
                          <w:szCs w:val="16"/>
                        </w:rPr>
                        <w:t xml:space="preserve">    &lt;prov:used&gt;</w:t>
                      </w:r>
                    </w:p>
                    <w:p w14:paraId="39F5D520" w14:textId="77777777" w:rsidR="00901BEC" w:rsidRPr="00412CF4" w:rsidRDefault="00901BEC" w:rsidP="00265B94">
                      <w:pPr>
                        <w:pStyle w:val="E-Text"/>
                        <w:rPr>
                          <w:sz w:val="16"/>
                          <w:szCs w:val="16"/>
                        </w:rPr>
                      </w:pPr>
                      <w:r w:rsidRPr="00412CF4">
                        <w:rPr>
                          <w:sz w:val="16"/>
                          <w:szCs w:val="16"/>
                        </w:rPr>
                        <w:t xml:space="preserve">        &lt;prov:activity prov:ref="cdr:maintainElectronicVersion"/&gt;</w:t>
                      </w:r>
                    </w:p>
                    <w:p w14:paraId="26FE0F02" w14:textId="77777777" w:rsidR="00901BEC" w:rsidRPr="00412CF4" w:rsidRDefault="00901BEC" w:rsidP="00265B94">
                      <w:pPr>
                        <w:pStyle w:val="E-Text"/>
                        <w:rPr>
                          <w:sz w:val="16"/>
                          <w:szCs w:val="16"/>
                        </w:rPr>
                      </w:pPr>
                      <w:r w:rsidRPr="00412CF4">
                        <w:rPr>
                          <w:sz w:val="16"/>
                          <w:szCs w:val="16"/>
                        </w:rPr>
                        <w:t xml:space="preserve">        &lt;prov:entity prov:ref="cdr:BR"/&gt;</w:t>
                      </w:r>
                    </w:p>
                    <w:p w14:paraId="7B928628" w14:textId="77777777" w:rsidR="00901BEC" w:rsidRPr="00412CF4" w:rsidRDefault="00901BEC" w:rsidP="00265B94">
                      <w:pPr>
                        <w:pStyle w:val="E-Text"/>
                        <w:rPr>
                          <w:sz w:val="16"/>
                          <w:szCs w:val="16"/>
                        </w:rPr>
                      </w:pPr>
                      <w:r w:rsidRPr="00412CF4">
                        <w:rPr>
                          <w:sz w:val="16"/>
                          <w:szCs w:val="16"/>
                        </w:rPr>
                        <w:t xml:space="preserve">    &lt;/prov:used&gt;</w:t>
                      </w:r>
                    </w:p>
                    <w:p w14:paraId="3F31A2D8" w14:textId="77777777" w:rsidR="00901BEC" w:rsidRPr="00412CF4" w:rsidRDefault="00901BEC" w:rsidP="00265B94">
                      <w:pPr>
                        <w:pStyle w:val="E-Text"/>
                        <w:rPr>
                          <w:sz w:val="16"/>
                          <w:szCs w:val="16"/>
                        </w:rPr>
                      </w:pPr>
                      <w:r w:rsidRPr="00412CF4">
                        <w:rPr>
                          <w:sz w:val="16"/>
                          <w:szCs w:val="16"/>
                        </w:rPr>
                        <w:t>&lt;/prov:document&gt;</w:t>
                      </w:r>
                    </w:p>
                    <w:p w14:paraId="5B69C4D3" w14:textId="77777777" w:rsidR="00901BEC" w:rsidRPr="00412CF4" w:rsidRDefault="00901BEC" w:rsidP="00265B94">
                      <w:pPr>
                        <w:pStyle w:val="E-Text"/>
                        <w:rPr>
                          <w:sz w:val="16"/>
                          <w:szCs w:val="16"/>
                        </w:rPr>
                      </w:pPr>
                    </w:p>
                  </w:txbxContent>
                </v:textbox>
                <w10:anchorlock/>
              </v:shape>
            </w:pict>
          </mc:Fallback>
        </mc:AlternateContent>
      </w:r>
    </w:p>
    <w:p w14:paraId="58DABDD1" w14:textId="51BAA33B" w:rsidR="00480A01" w:rsidRDefault="00480A01" w:rsidP="00480A01">
      <w:pPr>
        <w:pStyle w:val="Caption"/>
      </w:pPr>
      <w:bookmarkStart w:id="12" w:name="_Ref368029661"/>
      <w:r>
        <w:t xml:space="preserve">Figure </w:t>
      </w:r>
      <w:fldSimple w:instr=" SEQ Figure \* ARABIC ">
        <w:r w:rsidR="00CB5CA4">
          <w:rPr>
            <w:noProof/>
          </w:rPr>
          <w:t>5</w:t>
        </w:r>
      </w:fldSimple>
      <w:bookmarkEnd w:id="12"/>
      <w:r>
        <w:t xml:space="preserve">. Business Register (BR) </w:t>
      </w:r>
      <w:r w:rsidR="00265B94">
        <w:t xml:space="preserve">provenance subgraph in PROV-XML (Namespace declarations are elided).   </w:t>
      </w:r>
    </w:p>
    <w:p w14:paraId="0E709B17" w14:textId="6FBDC249" w:rsidR="00480A01" w:rsidRDefault="00167046" w:rsidP="00412CF4">
      <w:pPr>
        <w:pStyle w:val="E-Normal"/>
        <w:jc w:val="center"/>
      </w:pPr>
      <w:r>
        <w:rPr>
          <w:noProof/>
        </w:rPr>
        <mc:AlternateContent>
          <mc:Choice Requires="wps">
            <w:drawing>
              <wp:inline distT="0" distB="0" distL="0" distR="0" wp14:anchorId="101FA6A7" wp14:editId="1C01541E">
                <wp:extent cx="3999442" cy="6742218"/>
                <wp:effectExtent l="0" t="0" r="13970" b="14605"/>
                <wp:docPr id="11" name="Text Box 11"/>
                <wp:cNvGraphicFramePr/>
                <a:graphic xmlns:a="http://schemas.openxmlformats.org/drawingml/2006/main">
                  <a:graphicData uri="http://schemas.microsoft.com/office/word/2010/wordprocessingShape">
                    <wps:wsp>
                      <wps:cNvSpPr txBox="1"/>
                      <wps:spPr>
                        <a:xfrm>
                          <a:off x="0" y="0"/>
                          <a:ext cx="3999442" cy="6742218"/>
                        </a:xfrm>
                        <a:prstGeom prst="rect">
                          <a:avLst/>
                        </a:prstGeom>
                        <a:noFill/>
                        <a:ln w="6350">
                          <a:solidFill>
                            <a:prstClr val="black"/>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3C28F9" w14:textId="77777777" w:rsidR="00901BEC" w:rsidRPr="00412CF4" w:rsidRDefault="00901BEC" w:rsidP="00167046">
                            <w:pPr>
                              <w:pStyle w:val="E-Text"/>
                              <w:rPr>
                                <w:sz w:val="16"/>
                                <w:szCs w:val="16"/>
                              </w:rPr>
                            </w:pPr>
                            <w:r w:rsidRPr="00412CF4">
                              <w:rPr>
                                <w:sz w:val="16"/>
                                <w:szCs w:val="16"/>
                              </w:rPr>
                              <w:t>&lt;prov:document xmlns:[...]&gt;</w:t>
                            </w:r>
                          </w:p>
                          <w:p w14:paraId="7DFCBE48" w14:textId="77777777" w:rsidR="00901BEC" w:rsidRPr="00412CF4" w:rsidRDefault="00901BEC" w:rsidP="00167046">
                            <w:pPr>
                              <w:pStyle w:val="E-Text"/>
                              <w:rPr>
                                <w:sz w:val="16"/>
                                <w:szCs w:val="16"/>
                              </w:rPr>
                            </w:pPr>
                            <w:r w:rsidRPr="00412CF4">
                              <w:rPr>
                                <w:sz w:val="16"/>
                                <w:szCs w:val="16"/>
                              </w:rPr>
                              <w:t xml:space="preserve">    &lt;xi:include href="ProvXIncludes.xml" xpointer="xpointer(//prov:agent)"/&gt;</w:t>
                            </w:r>
                          </w:p>
                          <w:p w14:paraId="641CCAAA" w14:textId="77777777" w:rsidR="00901BEC" w:rsidRPr="00412CF4" w:rsidRDefault="00901BEC" w:rsidP="00167046">
                            <w:pPr>
                              <w:pStyle w:val="E-Text"/>
                              <w:rPr>
                                <w:sz w:val="16"/>
                                <w:szCs w:val="16"/>
                              </w:rPr>
                            </w:pPr>
                            <w:r w:rsidRPr="00412CF4">
                              <w:rPr>
                                <w:sz w:val="16"/>
                                <w:szCs w:val="16"/>
                              </w:rPr>
                              <w:t xml:space="preserve">    &lt;!-- Entities --&gt;</w:t>
                            </w:r>
                          </w:p>
                          <w:p w14:paraId="3F97B4FF" w14:textId="77777777" w:rsidR="00901BEC" w:rsidRPr="00412CF4" w:rsidRDefault="00901BEC" w:rsidP="00167046">
                            <w:pPr>
                              <w:pStyle w:val="E-Text"/>
                              <w:rPr>
                                <w:sz w:val="16"/>
                                <w:szCs w:val="16"/>
                              </w:rPr>
                            </w:pPr>
                            <w:r w:rsidRPr="00412CF4">
                              <w:rPr>
                                <w:sz w:val="16"/>
                                <w:szCs w:val="16"/>
                              </w:rPr>
                              <w:t xml:space="preserve">    &lt;prov:entity prov:id="cdr:BR"&gt;</w:t>
                            </w:r>
                          </w:p>
                          <w:p w14:paraId="3A07814A" w14:textId="77777777" w:rsidR="00901BEC" w:rsidRPr="00412CF4" w:rsidRDefault="00901BEC" w:rsidP="00167046">
                            <w:pPr>
                              <w:pStyle w:val="E-Text"/>
                              <w:rPr>
                                <w:sz w:val="16"/>
                                <w:szCs w:val="16"/>
                              </w:rPr>
                            </w:pPr>
                            <w:r w:rsidRPr="00412CF4">
                              <w:rPr>
                                <w:sz w:val="16"/>
                                <w:szCs w:val="16"/>
                              </w:rPr>
                              <w:t xml:space="preserve">        &lt;dct:title&gt;Business Register&lt;/dct:title&gt;</w:t>
                            </w:r>
                          </w:p>
                          <w:p w14:paraId="4CF7C7E1" w14:textId="77777777" w:rsidR="00901BEC" w:rsidRPr="00412CF4" w:rsidRDefault="00901BEC" w:rsidP="00167046">
                            <w:pPr>
                              <w:pStyle w:val="E-Text"/>
                              <w:rPr>
                                <w:sz w:val="16"/>
                                <w:szCs w:val="16"/>
                              </w:rPr>
                            </w:pPr>
                            <w:r w:rsidRPr="00412CF4">
                              <w:rPr>
                                <w:sz w:val="16"/>
                                <w:szCs w:val="16"/>
                              </w:rPr>
                              <w:t xml:space="preserve">    &lt;/prov:entity&gt;</w:t>
                            </w:r>
                          </w:p>
                          <w:p w14:paraId="58BBCDF7" w14:textId="77777777" w:rsidR="00901BEC" w:rsidRPr="00412CF4" w:rsidRDefault="00901BEC" w:rsidP="00167046">
                            <w:pPr>
                              <w:pStyle w:val="E-Text"/>
                              <w:rPr>
                                <w:sz w:val="16"/>
                                <w:szCs w:val="16"/>
                              </w:rPr>
                            </w:pPr>
                            <w:r w:rsidRPr="00412CF4">
                              <w:rPr>
                                <w:sz w:val="16"/>
                                <w:szCs w:val="16"/>
                              </w:rPr>
                              <w:t xml:space="preserve">    &lt;prov:entity prov:id="cdr:LBD"&gt;</w:t>
                            </w:r>
                          </w:p>
                          <w:p w14:paraId="37D964A8" w14:textId="77777777" w:rsidR="00901BEC" w:rsidRPr="00412CF4" w:rsidRDefault="00901BEC" w:rsidP="00167046">
                            <w:pPr>
                              <w:pStyle w:val="E-Text"/>
                              <w:rPr>
                                <w:sz w:val="16"/>
                                <w:szCs w:val="16"/>
                              </w:rPr>
                            </w:pPr>
                            <w:r w:rsidRPr="00412CF4">
                              <w:rPr>
                                <w:sz w:val="16"/>
                                <w:szCs w:val="16"/>
                              </w:rPr>
                              <w:t xml:space="preserve">        &lt;dct:title&gt;Longitudinal Business Database&lt;/dct:title&gt;</w:t>
                            </w:r>
                          </w:p>
                          <w:p w14:paraId="29F75866" w14:textId="77777777" w:rsidR="00901BEC" w:rsidRPr="00412CF4" w:rsidRDefault="00901BEC" w:rsidP="00167046">
                            <w:pPr>
                              <w:pStyle w:val="E-Text"/>
                              <w:rPr>
                                <w:sz w:val="16"/>
                                <w:szCs w:val="16"/>
                              </w:rPr>
                            </w:pPr>
                            <w:r w:rsidRPr="00412CF4">
                              <w:rPr>
                                <w:sz w:val="16"/>
                                <w:szCs w:val="16"/>
                              </w:rPr>
                              <w:t xml:space="preserve">    &lt;/prov:entity&gt;</w:t>
                            </w:r>
                          </w:p>
                          <w:p w14:paraId="110712F4" w14:textId="77777777" w:rsidR="00901BEC" w:rsidRPr="00412CF4" w:rsidRDefault="00901BEC" w:rsidP="00167046">
                            <w:pPr>
                              <w:pStyle w:val="E-Text"/>
                              <w:rPr>
                                <w:sz w:val="16"/>
                                <w:szCs w:val="16"/>
                              </w:rPr>
                            </w:pPr>
                            <w:r w:rsidRPr="00412CF4">
                              <w:rPr>
                                <w:sz w:val="16"/>
                                <w:szCs w:val="16"/>
                              </w:rPr>
                              <w:t xml:space="preserve">    &lt;!-- Plans --&gt;</w:t>
                            </w:r>
                          </w:p>
                          <w:p w14:paraId="576EE292" w14:textId="77777777" w:rsidR="00901BEC" w:rsidRPr="00412CF4" w:rsidRDefault="00901BEC" w:rsidP="00167046">
                            <w:pPr>
                              <w:pStyle w:val="E-Text"/>
                              <w:rPr>
                                <w:sz w:val="16"/>
                                <w:szCs w:val="16"/>
                              </w:rPr>
                            </w:pPr>
                            <w:r w:rsidRPr="00412CF4">
                              <w:rPr>
                                <w:sz w:val="16"/>
                                <w:szCs w:val="16"/>
                              </w:rPr>
                              <w:t xml:space="preserve">    &lt;prov:plan prov:id="cdr:procLBDPlan"&gt;</w:t>
                            </w:r>
                          </w:p>
                          <w:p w14:paraId="53F6E343" w14:textId="77777777" w:rsidR="00901BEC" w:rsidRPr="00412CF4" w:rsidRDefault="00901BEC" w:rsidP="00167046">
                            <w:pPr>
                              <w:pStyle w:val="E-Text"/>
                              <w:rPr>
                                <w:sz w:val="16"/>
                                <w:szCs w:val="16"/>
                              </w:rPr>
                            </w:pPr>
                            <w:r w:rsidRPr="00412CF4">
                              <w:rPr>
                                <w:sz w:val="16"/>
                                <w:szCs w:val="16"/>
                              </w:rPr>
                              <w:t xml:space="preserve">        &lt;prov:location xsi:type="xsd:anyURI"</w:t>
                            </w:r>
                          </w:p>
                          <w:p w14:paraId="41797494" w14:textId="0F1F0CFA" w:rsidR="00901BEC" w:rsidRPr="00412CF4" w:rsidRDefault="00901BEC" w:rsidP="00167046">
                            <w:pPr>
                              <w:pStyle w:val="E-Text"/>
                              <w:rPr>
                                <w:sz w:val="16"/>
                                <w:szCs w:val="16"/>
                              </w:rPr>
                            </w:pPr>
                            <w:r w:rsidRPr="00412CF4">
                              <w:rPr>
                                <w:sz w:val="16"/>
                                <w:szCs w:val="16"/>
                              </w:rPr>
                              <w:t xml:space="preserve">            &gt;http://www.vrdc.cornell.edu/.../jarmin-miranda-2002.pdf&lt;/prov:location&gt;</w:t>
                            </w:r>
                          </w:p>
                          <w:p w14:paraId="6B7A398A" w14:textId="77777777" w:rsidR="00901BEC" w:rsidRPr="00412CF4" w:rsidRDefault="00901BEC" w:rsidP="00167046">
                            <w:pPr>
                              <w:pStyle w:val="E-Text"/>
                              <w:rPr>
                                <w:sz w:val="16"/>
                                <w:szCs w:val="16"/>
                              </w:rPr>
                            </w:pPr>
                            <w:r w:rsidRPr="00412CF4">
                              <w:rPr>
                                <w:sz w:val="16"/>
                                <w:szCs w:val="16"/>
                              </w:rPr>
                              <w:t xml:space="preserve">        &lt;prov:type&gt;prov:Plan&lt;/prov:type&gt;</w:t>
                            </w:r>
                          </w:p>
                          <w:p w14:paraId="4AFE52ED" w14:textId="77777777" w:rsidR="00901BEC" w:rsidRPr="00412CF4" w:rsidRDefault="00901BEC" w:rsidP="00167046">
                            <w:pPr>
                              <w:pStyle w:val="E-Text"/>
                              <w:rPr>
                                <w:sz w:val="16"/>
                                <w:szCs w:val="16"/>
                              </w:rPr>
                            </w:pPr>
                            <w:r w:rsidRPr="00412CF4">
                              <w:rPr>
                                <w:sz w:val="16"/>
                                <w:szCs w:val="16"/>
                              </w:rPr>
                              <w:t xml:space="preserve">        &lt;dct:title&gt;Process LBD Plan&lt;/dct:title&gt;</w:t>
                            </w:r>
                          </w:p>
                          <w:p w14:paraId="19C0283D" w14:textId="77777777" w:rsidR="00901BEC" w:rsidRPr="00412CF4" w:rsidRDefault="00901BEC" w:rsidP="00167046">
                            <w:pPr>
                              <w:pStyle w:val="E-Text"/>
                              <w:rPr>
                                <w:sz w:val="16"/>
                                <w:szCs w:val="16"/>
                              </w:rPr>
                            </w:pPr>
                            <w:r w:rsidRPr="00412CF4">
                              <w:rPr>
                                <w:sz w:val="16"/>
                                <w:szCs w:val="16"/>
                              </w:rPr>
                              <w:t xml:space="preserve">    &lt;/prov:plan&gt;</w:t>
                            </w:r>
                          </w:p>
                          <w:p w14:paraId="7BD47357" w14:textId="77777777" w:rsidR="00901BEC" w:rsidRPr="00412CF4" w:rsidRDefault="00901BEC" w:rsidP="00167046">
                            <w:pPr>
                              <w:pStyle w:val="E-Text"/>
                              <w:rPr>
                                <w:sz w:val="16"/>
                                <w:szCs w:val="16"/>
                              </w:rPr>
                            </w:pPr>
                            <w:r w:rsidRPr="00412CF4">
                              <w:rPr>
                                <w:sz w:val="16"/>
                                <w:szCs w:val="16"/>
                              </w:rPr>
                              <w:t xml:space="preserve">    &lt;!-- Activities --&gt;</w:t>
                            </w:r>
                          </w:p>
                          <w:p w14:paraId="2059BFE0" w14:textId="77777777" w:rsidR="00901BEC" w:rsidRPr="00412CF4" w:rsidRDefault="00901BEC" w:rsidP="00167046">
                            <w:pPr>
                              <w:pStyle w:val="E-Text"/>
                              <w:rPr>
                                <w:sz w:val="16"/>
                                <w:szCs w:val="16"/>
                              </w:rPr>
                            </w:pPr>
                            <w:r w:rsidRPr="00412CF4">
                              <w:rPr>
                                <w:sz w:val="16"/>
                                <w:szCs w:val="16"/>
                              </w:rPr>
                              <w:t xml:space="preserve">    &lt;prov:activity prov:id="cdr:procLBD"/&gt;</w:t>
                            </w:r>
                          </w:p>
                          <w:p w14:paraId="2E22C42D" w14:textId="77777777" w:rsidR="00901BEC" w:rsidRPr="00412CF4" w:rsidRDefault="00901BEC" w:rsidP="00167046">
                            <w:pPr>
                              <w:pStyle w:val="E-Text"/>
                              <w:rPr>
                                <w:sz w:val="16"/>
                                <w:szCs w:val="16"/>
                              </w:rPr>
                            </w:pPr>
                            <w:r w:rsidRPr="00412CF4">
                              <w:rPr>
                                <w:sz w:val="16"/>
                                <w:szCs w:val="16"/>
                              </w:rPr>
                              <w:t xml:space="preserve">    &lt;!-- Revision and Derivation --&gt;</w:t>
                            </w:r>
                          </w:p>
                          <w:p w14:paraId="06CCB6FC" w14:textId="77777777" w:rsidR="00901BEC" w:rsidRPr="00412CF4" w:rsidRDefault="00901BEC" w:rsidP="00167046">
                            <w:pPr>
                              <w:pStyle w:val="E-Text"/>
                              <w:rPr>
                                <w:sz w:val="16"/>
                                <w:szCs w:val="16"/>
                              </w:rPr>
                            </w:pPr>
                            <w:r w:rsidRPr="00412CF4">
                              <w:rPr>
                                <w:sz w:val="16"/>
                                <w:szCs w:val="16"/>
                              </w:rPr>
                              <w:t xml:space="preserve">    &lt;prov:wasDerivedFrom&gt;</w:t>
                            </w:r>
                          </w:p>
                          <w:p w14:paraId="7694A3B5" w14:textId="77777777" w:rsidR="00901BEC" w:rsidRPr="00412CF4" w:rsidRDefault="00901BEC" w:rsidP="00167046">
                            <w:pPr>
                              <w:pStyle w:val="E-Text"/>
                              <w:rPr>
                                <w:sz w:val="16"/>
                                <w:szCs w:val="16"/>
                              </w:rPr>
                            </w:pPr>
                            <w:r w:rsidRPr="00412CF4">
                              <w:rPr>
                                <w:sz w:val="16"/>
                                <w:szCs w:val="16"/>
                              </w:rPr>
                              <w:t xml:space="preserve">        &lt;prov:generatedEntity prov:ref="cdr:LBD"/&gt;</w:t>
                            </w:r>
                          </w:p>
                          <w:p w14:paraId="3F593F81" w14:textId="77777777" w:rsidR="00901BEC" w:rsidRPr="00412CF4" w:rsidRDefault="00901BEC" w:rsidP="00167046">
                            <w:pPr>
                              <w:pStyle w:val="E-Text"/>
                              <w:rPr>
                                <w:sz w:val="16"/>
                                <w:szCs w:val="16"/>
                              </w:rPr>
                            </w:pPr>
                            <w:r w:rsidRPr="00412CF4">
                              <w:rPr>
                                <w:sz w:val="16"/>
                                <w:szCs w:val="16"/>
                              </w:rPr>
                              <w:t xml:space="preserve">        &lt;prov:usedEntity prov:ref="cdr:BR"/&gt;</w:t>
                            </w:r>
                          </w:p>
                          <w:p w14:paraId="5DE60F4E" w14:textId="77777777" w:rsidR="00901BEC" w:rsidRPr="00412CF4" w:rsidRDefault="00901BEC" w:rsidP="00167046">
                            <w:pPr>
                              <w:pStyle w:val="E-Text"/>
                              <w:rPr>
                                <w:sz w:val="16"/>
                                <w:szCs w:val="16"/>
                              </w:rPr>
                            </w:pPr>
                            <w:r w:rsidRPr="00412CF4">
                              <w:rPr>
                                <w:sz w:val="16"/>
                                <w:szCs w:val="16"/>
                              </w:rPr>
                              <w:t xml:space="preserve">    &lt;/prov:wasDerivedFrom&gt;</w:t>
                            </w:r>
                          </w:p>
                          <w:p w14:paraId="5DE5FC33" w14:textId="77777777" w:rsidR="00901BEC" w:rsidRPr="00412CF4" w:rsidRDefault="00901BEC" w:rsidP="00167046">
                            <w:pPr>
                              <w:pStyle w:val="E-Text"/>
                              <w:rPr>
                                <w:sz w:val="16"/>
                                <w:szCs w:val="16"/>
                              </w:rPr>
                            </w:pPr>
                            <w:r w:rsidRPr="00412CF4">
                              <w:rPr>
                                <w:sz w:val="16"/>
                                <w:szCs w:val="16"/>
                              </w:rPr>
                              <w:t xml:space="preserve">    &lt;!-- Association and Attribution --&gt;</w:t>
                            </w:r>
                          </w:p>
                          <w:p w14:paraId="5B091AB3" w14:textId="77777777" w:rsidR="00901BEC" w:rsidRPr="00412CF4" w:rsidRDefault="00901BEC" w:rsidP="00167046">
                            <w:pPr>
                              <w:pStyle w:val="E-Text"/>
                              <w:rPr>
                                <w:sz w:val="16"/>
                                <w:szCs w:val="16"/>
                              </w:rPr>
                            </w:pPr>
                            <w:r w:rsidRPr="00412CF4">
                              <w:rPr>
                                <w:sz w:val="16"/>
                                <w:szCs w:val="16"/>
                              </w:rPr>
                              <w:t xml:space="preserve">    &lt;prov:wasAssociatedWith&gt;</w:t>
                            </w:r>
                          </w:p>
                          <w:p w14:paraId="07522DA2" w14:textId="77777777" w:rsidR="00901BEC" w:rsidRPr="00412CF4" w:rsidRDefault="00901BEC" w:rsidP="00167046">
                            <w:pPr>
                              <w:pStyle w:val="E-Text"/>
                              <w:rPr>
                                <w:sz w:val="16"/>
                                <w:szCs w:val="16"/>
                              </w:rPr>
                            </w:pPr>
                            <w:r w:rsidRPr="00412CF4">
                              <w:rPr>
                                <w:sz w:val="16"/>
                                <w:szCs w:val="16"/>
                              </w:rPr>
                              <w:t xml:space="preserve">        &lt;prov:activity prov:ref="cdr:procLBD"/&gt;</w:t>
                            </w:r>
                          </w:p>
                          <w:p w14:paraId="76AD42D7" w14:textId="77777777" w:rsidR="00901BEC" w:rsidRPr="00412CF4" w:rsidRDefault="00901BEC" w:rsidP="00167046">
                            <w:pPr>
                              <w:pStyle w:val="E-Text"/>
                              <w:rPr>
                                <w:sz w:val="16"/>
                                <w:szCs w:val="16"/>
                              </w:rPr>
                            </w:pPr>
                            <w:r w:rsidRPr="00412CF4">
                              <w:rPr>
                                <w:sz w:val="16"/>
                                <w:szCs w:val="16"/>
                              </w:rPr>
                              <w:t xml:space="preserve">        &lt;prov:agent prov:ref="cdr:CES"/&gt;</w:t>
                            </w:r>
                          </w:p>
                          <w:p w14:paraId="6FEA2BA3" w14:textId="77777777" w:rsidR="00901BEC" w:rsidRPr="00412CF4" w:rsidRDefault="00901BEC" w:rsidP="00167046">
                            <w:pPr>
                              <w:pStyle w:val="E-Text"/>
                              <w:rPr>
                                <w:sz w:val="16"/>
                                <w:szCs w:val="16"/>
                              </w:rPr>
                            </w:pPr>
                            <w:r w:rsidRPr="00412CF4">
                              <w:rPr>
                                <w:sz w:val="16"/>
                                <w:szCs w:val="16"/>
                              </w:rPr>
                              <w:t xml:space="preserve">        &lt;prov:plan prov:ref="cdr:procLBDPlan"/&gt;</w:t>
                            </w:r>
                          </w:p>
                          <w:p w14:paraId="0598FE09" w14:textId="77777777" w:rsidR="00901BEC" w:rsidRPr="00412CF4" w:rsidRDefault="00901BEC" w:rsidP="00167046">
                            <w:pPr>
                              <w:pStyle w:val="E-Text"/>
                              <w:rPr>
                                <w:sz w:val="16"/>
                                <w:szCs w:val="16"/>
                              </w:rPr>
                            </w:pPr>
                            <w:r w:rsidRPr="00412CF4">
                              <w:rPr>
                                <w:sz w:val="16"/>
                                <w:szCs w:val="16"/>
                              </w:rPr>
                              <w:t xml:space="preserve">    &lt;/prov:wasAssociatedWith&gt;</w:t>
                            </w:r>
                          </w:p>
                          <w:p w14:paraId="59564F72" w14:textId="77777777" w:rsidR="00901BEC" w:rsidRPr="00412CF4" w:rsidRDefault="00901BEC" w:rsidP="00167046">
                            <w:pPr>
                              <w:pStyle w:val="E-Text"/>
                              <w:rPr>
                                <w:sz w:val="16"/>
                                <w:szCs w:val="16"/>
                              </w:rPr>
                            </w:pPr>
                            <w:r w:rsidRPr="00412CF4">
                              <w:rPr>
                                <w:sz w:val="16"/>
                                <w:szCs w:val="16"/>
                              </w:rPr>
                              <w:t xml:space="preserve">    &lt;prov:wasAttributedTo&gt;</w:t>
                            </w:r>
                          </w:p>
                          <w:p w14:paraId="5F32C0BF" w14:textId="77777777" w:rsidR="00901BEC" w:rsidRPr="00412CF4" w:rsidRDefault="00901BEC" w:rsidP="00167046">
                            <w:pPr>
                              <w:pStyle w:val="E-Text"/>
                              <w:rPr>
                                <w:sz w:val="16"/>
                                <w:szCs w:val="16"/>
                              </w:rPr>
                            </w:pPr>
                            <w:r w:rsidRPr="00412CF4">
                              <w:rPr>
                                <w:sz w:val="16"/>
                                <w:szCs w:val="16"/>
                              </w:rPr>
                              <w:t xml:space="preserve">        &lt;prov:entity prov:ref="cdr:LBD"/&gt;</w:t>
                            </w:r>
                          </w:p>
                          <w:p w14:paraId="391954A6" w14:textId="77777777" w:rsidR="00901BEC" w:rsidRPr="00412CF4" w:rsidRDefault="00901BEC" w:rsidP="00167046">
                            <w:pPr>
                              <w:pStyle w:val="E-Text"/>
                              <w:rPr>
                                <w:sz w:val="16"/>
                                <w:szCs w:val="16"/>
                              </w:rPr>
                            </w:pPr>
                            <w:r w:rsidRPr="00412CF4">
                              <w:rPr>
                                <w:sz w:val="16"/>
                                <w:szCs w:val="16"/>
                              </w:rPr>
                              <w:t xml:space="preserve">        &lt;prov:agent prov:ref="cdr:CES"/&gt;</w:t>
                            </w:r>
                          </w:p>
                          <w:p w14:paraId="1BD14869" w14:textId="77777777" w:rsidR="00901BEC" w:rsidRPr="00412CF4" w:rsidRDefault="00901BEC" w:rsidP="00167046">
                            <w:pPr>
                              <w:pStyle w:val="E-Text"/>
                              <w:rPr>
                                <w:sz w:val="16"/>
                                <w:szCs w:val="16"/>
                              </w:rPr>
                            </w:pPr>
                            <w:r w:rsidRPr="00412CF4">
                              <w:rPr>
                                <w:sz w:val="16"/>
                                <w:szCs w:val="16"/>
                              </w:rPr>
                              <w:t xml:space="preserve">    &lt;/prov:wasAttributedTo&gt;</w:t>
                            </w:r>
                          </w:p>
                          <w:p w14:paraId="46D3B165" w14:textId="77777777" w:rsidR="00901BEC" w:rsidRPr="00412CF4" w:rsidRDefault="00901BEC" w:rsidP="00167046">
                            <w:pPr>
                              <w:pStyle w:val="E-Text"/>
                              <w:rPr>
                                <w:sz w:val="16"/>
                                <w:szCs w:val="16"/>
                              </w:rPr>
                            </w:pPr>
                            <w:r w:rsidRPr="00412CF4">
                              <w:rPr>
                                <w:sz w:val="16"/>
                                <w:szCs w:val="16"/>
                              </w:rPr>
                              <w:t xml:space="preserve">    &lt;prov:wasAttributedTo&gt;</w:t>
                            </w:r>
                          </w:p>
                          <w:p w14:paraId="424953F2" w14:textId="77777777" w:rsidR="00901BEC" w:rsidRPr="00412CF4" w:rsidRDefault="00901BEC" w:rsidP="00167046">
                            <w:pPr>
                              <w:pStyle w:val="E-Text"/>
                              <w:rPr>
                                <w:sz w:val="16"/>
                                <w:szCs w:val="16"/>
                              </w:rPr>
                            </w:pPr>
                            <w:r w:rsidRPr="00412CF4">
                              <w:rPr>
                                <w:sz w:val="16"/>
                                <w:szCs w:val="16"/>
                              </w:rPr>
                              <w:t xml:space="preserve">        &lt;prov:entity prov:ref="cdr:LBD"/&gt;</w:t>
                            </w:r>
                          </w:p>
                          <w:p w14:paraId="1226461B" w14:textId="77777777" w:rsidR="00901BEC" w:rsidRPr="00412CF4" w:rsidRDefault="00901BEC" w:rsidP="00167046">
                            <w:pPr>
                              <w:pStyle w:val="E-Text"/>
                              <w:rPr>
                                <w:sz w:val="16"/>
                                <w:szCs w:val="16"/>
                              </w:rPr>
                            </w:pPr>
                            <w:r w:rsidRPr="00412CF4">
                              <w:rPr>
                                <w:sz w:val="16"/>
                                <w:szCs w:val="16"/>
                              </w:rPr>
                              <w:t xml:space="preserve">        &lt;prov:agent prov:ref="cdr:Automatch"/&gt;</w:t>
                            </w:r>
                          </w:p>
                          <w:p w14:paraId="615C2F75" w14:textId="77777777" w:rsidR="00901BEC" w:rsidRPr="00412CF4" w:rsidRDefault="00901BEC" w:rsidP="00167046">
                            <w:pPr>
                              <w:pStyle w:val="E-Text"/>
                              <w:rPr>
                                <w:sz w:val="16"/>
                                <w:szCs w:val="16"/>
                              </w:rPr>
                            </w:pPr>
                            <w:r w:rsidRPr="00412CF4">
                              <w:rPr>
                                <w:sz w:val="16"/>
                                <w:szCs w:val="16"/>
                              </w:rPr>
                              <w:t xml:space="preserve">    &lt;/prov:wasAttributedTo&gt;</w:t>
                            </w:r>
                          </w:p>
                          <w:p w14:paraId="28957771" w14:textId="77777777" w:rsidR="00901BEC" w:rsidRPr="00412CF4" w:rsidRDefault="00901BEC" w:rsidP="00167046">
                            <w:pPr>
                              <w:pStyle w:val="E-Text"/>
                              <w:rPr>
                                <w:sz w:val="16"/>
                                <w:szCs w:val="16"/>
                              </w:rPr>
                            </w:pPr>
                            <w:r w:rsidRPr="00412CF4">
                              <w:rPr>
                                <w:sz w:val="16"/>
                                <w:szCs w:val="16"/>
                              </w:rPr>
                              <w:t xml:space="preserve">    &lt;prov:actedOnBehalfOf&gt;</w:t>
                            </w:r>
                          </w:p>
                          <w:p w14:paraId="0913FF06" w14:textId="77777777" w:rsidR="00901BEC" w:rsidRPr="00412CF4" w:rsidRDefault="00901BEC" w:rsidP="00167046">
                            <w:pPr>
                              <w:pStyle w:val="E-Text"/>
                              <w:rPr>
                                <w:sz w:val="16"/>
                                <w:szCs w:val="16"/>
                              </w:rPr>
                            </w:pPr>
                            <w:r w:rsidRPr="00412CF4">
                              <w:rPr>
                                <w:sz w:val="16"/>
                                <w:szCs w:val="16"/>
                              </w:rPr>
                              <w:t xml:space="preserve">        &lt;prov:delegate prov:ref="cdr:CES"/&gt;</w:t>
                            </w:r>
                          </w:p>
                          <w:p w14:paraId="5F2B3BE8" w14:textId="77777777" w:rsidR="00901BEC" w:rsidRPr="00412CF4" w:rsidRDefault="00901BEC" w:rsidP="00167046">
                            <w:pPr>
                              <w:pStyle w:val="E-Text"/>
                              <w:rPr>
                                <w:sz w:val="16"/>
                                <w:szCs w:val="16"/>
                              </w:rPr>
                            </w:pPr>
                            <w:r w:rsidRPr="00412CF4">
                              <w:rPr>
                                <w:sz w:val="16"/>
                                <w:szCs w:val="16"/>
                              </w:rPr>
                              <w:t xml:space="preserve">        &lt;prov:responsible prov:ref="cdr:USCB"/&gt;</w:t>
                            </w:r>
                          </w:p>
                          <w:p w14:paraId="18A60C00" w14:textId="77777777" w:rsidR="00901BEC" w:rsidRPr="00412CF4" w:rsidRDefault="00901BEC" w:rsidP="00167046">
                            <w:pPr>
                              <w:pStyle w:val="E-Text"/>
                              <w:rPr>
                                <w:sz w:val="16"/>
                                <w:szCs w:val="16"/>
                              </w:rPr>
                            </w:pPr>
                            <w:r w:rsidRPr="00412CF4">
                              <w:rPr>
                                <w:sz w:val="16"/>
                                <w:szCs w:val="16"/>
                              </w:rPr>
                              <w:t xml:space="preserve">        &lt;prov:activity prov:ref="cdr:procLBD"/&gt;</w:t>
                            </w:r>
                          </w:p>
                          <w:p w14:paraId="352711E0" w14:textId="77777777" w:rsidR="00901BEC" w:rsidRPr="00412CF4" w:rsidRDefault="00901BEC" w:rsidP="00167046">
                            <w:pPr>
                              <w:pStyle w:val="E-Text"/>
                              <w:rPr>
                                <w:sz w:val="16"/>
                                <w:szCs w:val="16"/>
                              </w:rPr>
                            </w:pPr>
                            <w:r w:rsidRPr="00412CF4">
                              <w:rPr>
                                <w:sz w:val="16"/>
                                <w:szCs w:val="16"/>
                              </w:rPr>
                              <w:t xml:space="preserve">    &lt;/prov:actedOnBehalfOf&gt;</w:t>
                            </w:r>
                          </w:p>
                          <w:p w14:paraId="36E588DB" w14:textId="77777777" w:rsidR="00901BEC" w:rsidRPr="00412CF4" w:rsidRDefault="00901BEC" w:rsidP="00167046">
                            <w:pPr>
                              <w:pStyle w:val="E-Text"/>
                              <w:rPr>
                                <w:sz w:val="16"/>
                                <w:szCs w:val="16"/>
                              </w:rPr>
                            </w:pPr>
                            <w:r w:rsidRPr="00412CF4">
                              <w:rPr>
                                <w:sz w:val="16"/>
                                <w:szCs w:val="16"/>
                              </w:rPr>
                              <w:t xml:space="preserve">    &lt;!-- Usage and Generation --&gt;</w:t>
                            </w:r>
                          </w:p>
                          <w:p w14:paraId="1EC0022B" w14:textId="77777777" w:rsidR="00901BEC" w:rsidRPr="00412CF4" w:rsidRDefault="00901BEC" w:rsidP="00167046">
                            <w:pPr>
                              <w:pStyle w:val="E-Text"/>
                              <w:rPr>
                                <w:sz w:val="16"/>
                                <w:szCs w:val="16"/>
                              </w:rPr>
                            </w:pPr>
                            <w:r w:rsidRPr="00412CF4">
                              <w:rPr>
                                <w:sz w:val="16"/>
                                <w:szCs w:val="16"/>
                              </w:rPr>
                              <w:t xml:space="preserve">    &lt;prov:used&gt;</w:t>
                            </w:r>
                          </w:p>
                          <w:p w14:paraId="471FDF79" w14:textId="77777777" w:rsidR="00901BEC" w:rsidRPr="00412CF4" w:rsidRDefault="00901BEC" w:rsidP="00167046">
                            <w:pPr>
                              <w:pStyle w:val="E-Text"/>
                              <w:rPr>
                                <w:sz w:val="16"/>
                                <w:szCs w:val="16"/>
                              </w:rPr>
                            </w:pPr>
                            <w:r w:rsidRPr="00412CF4">
                              <w:rPr>
                                <w:sz w:val="16"/>
                                <w:szCs w:val="16"/>
                              </w:rPr>
                              <w:t xml:space="preserve">        &lt;prov:activity prov:ref="cdr:procLBD"/&gt;</w:t>
                            </w:r>
                          </w:p>
                          <w:p w14:paraId="2CCCF31C" w14:textId="77777777" w:rsidR="00901BEC" w:rsidRPr="00412CF4" w:rsidRDefault="00901BEC" w:rsidP="00167046">
                            <w:pPr>
                              <w:pStyle w:val="E-Text"/>
                              <w:rPr>
                                <w:sz w:val="16"/>
                                <w:szCs w:val="16"/>
                              </w:rPr>
                            </w:pPr>
                            <w:r w:rsidRPr="00412CF4">
                              <w:rPr>
                                <w:sz w:val="16"/>
                                <w:szCs w:val="16"/>
                              </w:rPr>
                              <w:t xml:space="preserve">        &lt;prov:entity prov:ref="cdr:BR"/&gt;</w:t>
                            </w:r>
                          </w:p>
                          <w:p w14:paraId="4D973DF5" w14:textId="77777777" w:rsidR="00901BEC" w:rsidRPr="00412CF4" w:rsidRDefault="00901BEC" w:rsidP="00167046">
                            <w:pPr>
                              <w:pStyle w:val="E-Text"/>
                              <w:rPr>
                                <w:sz w:val="16"/>
                                <w:szCs w:val="16"/>
                              </w:rPr>
                            </w:pPr>
                            <w:r w:rsidRPr="00412CF4">
                              <w:rPr>
                                <w:sz w:val="16"/>
                                <w:szCs w:val="16"/>
                              </w:rPr>
                              <w:t xml:space="preserve">    &lt;/prov:used&gt;</w:t>
                            </w:r>
                          </w:p>
                          <w:p w14:paraId="3E30B01A" w14:textId="77777777" w:rsidR="00901BEC" w:rsidRPr="00412CF4" w:rsidRDefault="00901BEC" w:rsidP="00167046">
                            <w:pPr>
                              <w:pStyle w:val="E-Text"/>
                              <w:rPr>
                                <w:sz w:val="16"/>
                                <w:szCs w:val="16"/>
                              </w:rPr>
                            </w:pPr>
                            <w:r w:rsidRPr="00412CF4">
                              <w:rPr>
                                <w:sz w:val="16"/>
                                <w:szCs w:val="16"/>
                              </w:rPr>
                              <w:t xml:space="preserve">    &lt;prov:wasGeneratedBy&gt;</w:t>
                            </w:r>
                          </w:p>
                          <w:p w14:paraId="6CE0B5F3" w14:textId="77777777" w:rsidR="00901BEC" w:rsidRPr="00412CF4" w:rsidRDefault="00901BEC" w:rsidP="00167046">
                            <w:pPr>
                              <w:pStyle w:val="E-Text"/>
                              <w:rPr>
                                <w:sz w:val="16"/>
                                <w:szCs w:val="16"/>
                              </w:rPr>
                            </w:pPr>
                            <w:r w:rsidRPr="00412CF4">
                              <w:rPr>
                                <w:sz w:val="16"/>
                                <w:szCs w:val="16"/>
                              </w:rPr>
                              <w:t xml:space="preserve">        &lt;prov:entity prov:ref="cdr:LBD"/&gt;</w:t>
                            </w:r>
                          </w:p>
                          <w:p w14:paraId="03B129AF" w14:textId="77777777" w:rsidR="00901BEC" w:rsidRPr="00412CF4" w:rsidRDefault="00901BEC" w:rsidP="00167046">
                            <w:pPr>
                              <w:pStyle w:val="E-Text"/>
                              <w:rPr>
                                <w:sz w:val="16"/>
                                <w:szCs w:val="16"/>
                              </w:rPr>
                            </w:pPr>
                            <w:r w:rsidRPr="00412CF4">
                              <w:rPr>
                                <w:sz w:val="16"/>
                                <w:szCs w:val="16"/>
                              </w:rPr>
                              <w:t xml:space="preserve">        &lt;prov:activity prov:ref="cdr:procLBD"/&gt;</w:t>
                            </w:r>
                          </w:p>
                          <w:p w14:paraId="3E98E289" w14:textId="77777777" w:rsidR="00901BEC" w:rsidRPr="00412CF4" w:rsidRDefault="00901BEC" w:rsidP="00167046">
                            <w:pPr>
                              <w:pStyle w:val="E-Text"/>
                              <w:rPr>
                                <w:sz w:val="16"/>
                                <w:szCs w:val="16"/>
                              </w:rPr>
                            </w:pPr>
                            <w:r w:rsidRPr="00412CF4">
                              <w:rPr>
                                <w:sz w:val="16"/>
                                <w:szCs w:val="16"/>
                              </w:rPr>
                              <w:t xml:space="preserve">        &lt;prov:time&gt;2012-03-02T10:30:00&lt;/prov:time&gt;</w:t>
                            </w:r>
                          </w:p>
                          <w:p w14:paraId="0A3771F2" w14:textId="77777777" w:rsidR="00901BEC" w:rsidRPr="00412CF4" w:rsidRDefault="00901BEC" w:rsidP="00167046">
                            <w:pPr>
                              <w:pStyle w:val="E-Text"/>
                              <w:rPr>
                                <w:sz w:val="16"/>
                                <w:szCs w:val="16"/>
                              </w:rPr>
                            </w:pPr>
                            <w:r w:rsidRPr="00412CF4">
                              <w:rPr>
                                <w:sz w:val="16"/>
                                <w:szCs w:val="16"/>
                              </w:rPr>
                              <w:t xml:space="preserve">    &lt;/prov:wasGeneratedBy&gt;</w:t>
                            </w:r>
                          </w:p>
                          <w:p w14:paraId="0C1B1208" w14:textId="77777777" w:rsidR="00901BEC" w:rsidRPr="00412CF4" w:rsidRDefault="00901BEC" w:rsidP="00167046">
                            <w:pPr>
                              <w:pStyle w:val="E-Text"/>
                              <w:rPr>
                                <w:sz w:val="16"/>
                                <w:szCs w:val="16"/>
                              </w:rPr>
                            </w:pPr>
                            <w:r w:rsidRPr="00412CF4">
                              <w:rPr>
                                <w:sz w:val="16"/>
                                <w:szCs w:val="16"/>
                              </w:rPr>
                              <w:t>&lt;/prov:document&gt;</w:t>
                            </w:r>
                          </w:p>
                          <w:p w14:paraId="60D3B75A" w14:textId="77777777" w:rsidR="00901BEC" w:rsidRPr="00412CF4" w:rsidRDefault="00901BEC" w:rsidP="00167046">
                            <w:pPr>
                              <w:pStyle w:val="E-Tex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1FA6A7" id="Text Box 11" o:spid="_x0000_s1030" type="#_x0000_t202" style="width:314.9pt;height:5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" filled="f" strokeweight=".5pt">
                <v:textbox>
                  <w:txbxContent>
                    <w:p w14:paraId="6B3C28F9" w14:textId="77777777" w:rsidR="00901BEC" w:rsidRPr="00412CF4" w:rsidRDefault="00901BEC" w:rsidP="00167046">
                      <w:pPr>
                        <w:pStyle w:val="E-Text"/>
                        <w:rPr>
                          <w:sz w:val="16"/>
                          <w:szCs w:val="16"/>
                        </w:rPr>
                      </w:pPr>
                      <w:r w:rsidRPr="00412CF4">
                        <w:rPr>
                          <w:sz w:val="16"/>
                          <w:szCs w:val="16"/>
                        </w:rPr>
                        <w:t>&lt;prov:document xmlns:[...]&gt;</w:t>
                      </w:r>
                    </w:p>
                    <w:p w14:paraId="7DFCBE48" w14:textId="77777777" w:rsidR="00901BEC" w:rsidRPr="00412CF4" w:rsidRDefault="00901BEC" w:rsidP="00167046">
                      <w:pPr>
                        <w:pStyle w:val="E-Text"/>
                        <w:rPr>
                          <w:sz w:val="16"/>
                          <w:szCs w:val="16"/>
                        </w:rPr>
                      </w:pPr>
                      <w:r w:rsidRPr="00412CF4">
                        <w:rPr>
                          <w:sz w:val="16"/>
                          <w:szCs w:val="16"/>
                        </w:rPr>
                        <w:t xml:space="preserve">    &lt;xi:include href="ProvXIncludes.xml" xpointer="xpointer(//prov:agent)"/&gt;</w:t>
                      </w:r>
                    </w:p>
                    <w:p w14:paraId="641CCAAA" w14:textId="77777777" w:rsidR="00901BEC" w:rsidRPr="00412CF4" w:rsidRDefault="00901BEC" w:rsidP="00167046">
                      <w:pPr>
                        <w:pStyle w:val="E-Text"/>
                        <w:rPr>
                          <w:sz w:val="16"/>
                          <w:szCs w:val="16"/>
                        </w:rPr>
                      </w:pPr>
                      <w:r w:rsidRPr="00412CF4">
                        <w:rPr>
                          <w:sz w:val="16"/>
                          <w:szCs w:val="16"/>
                        </w:rPr>
                        <w:t xml:space="preserve">    &lt;!-- Entities --&gt;</w:t>
                      </w:r>
                    </w:p>
                    <w:p w14:paraId="3F97B4FF" w14:textId="77777777" w:rsidR="00901BEC" w:rsidRPr="00412CF4" w:rsidRDefault="00901BEC" w:rsidP="00167046">
                      <w:pPr>
                        <w:pStyle w:val="E-Text"/>
                        <w:rPr>
                          <w:sz w:val="16"/>
                          <w:szCs w:val="16"/>
                        </w:rPr>
                      </w:pPr>
                      <w:r w:rsidRPr="00412CF4">
                        <w:rPr>
                          <w:sz w:val="16"/>
                          <w:szCs w:val="16"/>
                        </w:rPr>
                        <w:t xml:space="preserve">    &lt;prov:entity prov:id="cdr:BR"&gt;</w:t>
                      </w:r>
                    </w:p>
                    <w:p w14:paraId="3A07814A" w14:textId="77777777" w:rsidR="00901BEC" w:rsidRPr="00412CF4" w:rsidRDefault="00901BEC" w:rsidP="00167046">
                      <w:pPr>
                        <w:pStyle w:val="E-Text"/>
                        <w:rPr>
                          <w:sz w:val="16"/>
                          <w:szCs w:val="16"/>
                        </w:rPr>
                      </w:pPr>
                      <w:r w:rsidRPr="00412CF4">
                        <w:rPr>
                          <w:sz w:val="16"/>
                          <w:szCs w:val="16"/>
                        </w:rPr>
                        <w:t xml:space="preserve">        &lt;dct:title&gt;Business Register&lt;/dct:title&gt;</w:t>
                      </w:r>
                    </w:p>
                    <w:p w14:paraId="4CF7C7E1" w14:textId="77777777" w:rsidR="00901BEC" w:rsidRPr="00412CF4" w:rsidRDefault="00901BEC" w:rsidP="00167046">
                      <w:pPr>
                        <w:pStyle w:val="E-Text"/>
                        <w:rPr>
                          <w:sz w:val="16"/>
                          <w:szCs w:val="16"/>
                        </w:rPr>
                      </w:pPr>
                      <w:r w:rsidRPr="00412CF4">
                        <w:rPr>
                          <w:sz w:val="16"/>
                          <w:szCs w:val="16"/>
                        </w:rPr>
                        <w:t xml:space="preserve">    &lt;/prov:entity&gt;</w:t>
                      </w:r>
                    </w:p>
                    <w:p w14:paraId="58BBCDF7" w14:textId="77777777" w:rsidR="00901BEC" w:rsidRPr="00412CF4" w:rsidRDefault="00901BEC" w:rsidP="00167046">
                      <w:pPr>
                        <w:pStyle w:val="E-Text"/>
                        <w:rPr>
                          <w:sz w:val="16"/>
                          <w:szCs w:val="16"/>
                        </w:rPr>
                      </w:pPr>
                      <w:r w:rsidRPr="00412CF4">
                        <w:rPr>
                          <w:sz w:val="16"/>
                          <w:szCs w:val="16"/>
                        </w:rPr>
                        <w:t xml:space="preserve">    &lt;prov:entity prov:id="cdr:LBD"&gt;</w:t>
                      </w:r>
                    </w:p>
                    <w:p w14:paraId="37D964A8" w14:textId="77777777" w:rsidR="00901BEC" w:rsidRPr="00412CF4" w:rsidRDefault="00901BEC" w:rsidP="00167046">
                      <w:pPr>
                        <w:pStyle w:val="E-Text"/>
                        <w:rPr>
                          <w:sz w:val="16"/>
                          <w:szCs w:val="16"/>
                        </w:rPr>
                      </w:pPr>
                      <w:r w:rsidRPr="00412CF4">
                        <w:rPr>
                          <w:sz w:val="16"/>
                          <w:szCs w:val="16"/>
                        </w:rPr>
                        <w:t xml:space="preserve">        &lt;dct:title&gt;Longitudinal Business Database&lt;/dct:title&gt;</w:t>
                      </w:r>
                    </w:p>
                    <w:p w14:paraId="29F75866" w14:textId="77777777" w:rsidR="00901BEC" w:rsidRPr="00412CF4" w:rsidRDefault="00901BEC" w:rsidP="00167046">
                      <w:pPr>
                        <w:pStyle w:val="E-Text"/>
                        <w:rPr>
                          <w:sz w:val="16"/>
                          <w:szCs w:val="16"/>
                        </w:rPr>
                      </w:pPr>
                      <w:r w:rsidRPr="00412CF4">
                        <w:rPr>
                          <w:sz w:val="16"/>
                          <w:szCs w:val="16"/>
                        </w:rPr>
                        <w:t xml:space="preserve">    &lt;/prov:entity&gt;</w:t>
                      </w:r>
                    </w:p>
                    <w:p w14:paraId="110712F4" w14:textId="77777777" w:rsidR="00901BEC" w:rsidRPr="00412CF4" w:rsidRDefault="00901BEC" w:rsidP="00167046">
                      <w:pPr>
                        <w:pStyle w:val="E-Text"/>
                        <w:rPr>
                          <w:sz w:val="16"/>
                          <w:szCs w:val="16"/>
                        </w:rPr>
                      </w:pPr>
                      <w:r w:rsidRPr="00412CF4">
                        <w:rPr>
                          <w:sz w:val="16"/>
                          <w:szCs w:val="16"/>
                        </w:rPr>
                        <w:t xml:space="preserve">    &lt;!-- Plans --&gt;</w:t>
                      </w:r>
                    </w:p>
                    <w:p w14:paraId="576EE292" w14:textId="77777777" w:rsidR="00901BEC" w:rsidRPr="00412CF4" w:rsidRDefault="00901BEC" w:rsidP="00167046">
                      <w:pPr>
                        <w:pStyle w:val="E-Text"/>
                        <w:rPr>
                          <w:sz w:val="16"/>
                          <w:szCs w:val="16"/>
                        </w:rPr>
                      </w:pPr>
                      <w:r w:rsidRPr="00412CF4">
                        <w:rPr>
                          <w:sz w:val="16"/>
                          <w:szCs w:val="16"/>
                        </w:rPr>
                        <w:t xml:space="preserve">    &lt;prov:plan prov:id="cdr:procLBDPlan"&gt;</w:t>
                      </w:r>
                    </w:p>
                    <w:p w14:paraId="53F6E343" w14:textId="77777777" w:rsidR="00901BEC" w:rsidRPr="00412CF4" w:rsidRDefault="00901BEC" w:rsidP="00167046">
                      <w:pPr>
                        <w:pStyle w:val="E-Text"/>
                        <w:rPr>
                          <w:sz w:val="16"/>
                          <w:szCs w:val="16"/>
                        </w:rPr>
                      </w:pPr>
                      <w:r w:rsidRPr="00412CF4">
                        <w:rPr>
                          <w:sz w:val="16"/>
                          <w:szCs w:val="16"/>
                        </w:rPr>
                        <w:t xml:space="preserve">        &lt;prov:location xsi:type="xsd:anyURI"</w:t>
                      </w:r>
                    </w:p>
                    <w:p w14:paraId="41797494" w14:textId="0F1F0CFA" w:rsidR="00901BEC" w:rsidRPr="00412CF4" w:rsidRDefault="00901BEC" w:rsidP="00167046">
                      <w:pPr>
                        <w:pStyle w:val="E-Text"/>
                        <w:rPr>
                          <w:sz w:val="16"/>
                          <w:szCs w:val="16"/>
                        </w:rPr>
                      </w:pPr>
                      <w:r w:rsidRPr="00412CF4">
                        <w:rPr>
                          <w:sz w:val="16"/>
                          <w:szCs w:val="16"/>
                        </w:rPr>
                        <w:t xml:space="preserve">            &gt;http://www.vrdc.cornell.edu/.../jarmin-miranda-2002.pdf&lt;/prov:location&gt;</w:t>
                      </w:r>
                    </w:p>
                    <w:p w14:paraId="6B7A398A" w14:textId="77777777" w:rsidR="00901BEC" w:rsidRPr="00412CF4" w:rsidRDefault="00901BEC" w:rsidP="00167046">
                      <w:pPr>
                        <w:pStyle w:val="E-Text"/>
                        <w:rPr>
                          <w:sz w:val="16"/>
                          <w:szCs w:val="16"/>
                        </w:rPr>
                      </w:pPr>
                      <w:r w:rsidRPr="00412CF4">
                        <w:rPr>
                          <w:sz w:val="16"/>
                          <w:szCs w:val="16"/>
                        </w:rPr>
                        <w:t xml:space="preserve">        &lt;prov:type&gt;prov:Plan&lt;/prov:type&gt;</w:t>
                      </w:r>
                    </w:p>
                    <w:p w14:paraId="4AFE52ED" w14:textId="77777777" w:rsidR="00901BEC" w:rsidRPr="00412CF4" w:rsidRDefault="00901BEC" w:rsidP="00167046">
                      <w:pPr>
                        <w:pStyle w:val="E-Text"/>
                        <w:rPr>
                          <w:sz w:val="16"/>
                          <w:szCs w:val="16"/>
                        </w:rPr>
                      </w:pPr>
                      <w:r w:rsidRPr="00412CF4">
                        <w:rPr>
                          <w:sz w:val="16"/>
                          <w:szCs w:val="16"/>
                        </w:rPr>
                        <w:t xml:space="preserve">        &lt;dct:title&gt;Process LBD Plan&lt;/dct:title&gt;</w:t>
                      </w:r>
                    </w:p>
                    <w:p w14:paraId="19C0283D" w14:textId="77777777" w:rsidR="00901BEC" w:rsidRPr="00412CF4" w:rsidRDefault="00901BEC" w:rsidP="00167046">
                      <w:pPr>
                        <w:pStyle w:val="E-Text"/>
                        <w:rPr>
                          <w:sz w:val="16"/>
                          <w:szCs w:val="16"/>
                        </w:rPr>
                      </w:pPr>
                      <w:r w:rsidRPr="00412CF4">
                        <w:rPr>
                          <w:sz w:val="16"/>
                          <w:szCs w:val="16"/>
                        </w:rPr>
                        <w:t xml:space="preserve">    &lt;/prov:plan&gt;</w:t>
                      </w:r>
                    </w:p>
                    <w:p w14:paraId="7BD47357" w14:textId="77777777" w:rsidR="00901BEC" w:rsidRPr="00412CF4" w:rsidRDefault="00901BEC" w:rsidP="00167046">
                      <w:pPr>
                        <w:pStyle w:val="E-Text"/>
                        <w:rPr>
                          <w:sz w:val="16"/>
                          <w:szCs w:val="16"/>
                        </w:rPr>
                      </w:pPr>
                      <w:r w:rsidRPr="00412CF4">
                        <w:rPr>
                          <w:sz w:val="16"/>
                          <w:szCs w:val="16"/>
                        </w:rPr>
                        <w:t xml:space="preserve">    &lt;!-- Activities --&gt;</w:t>
                      </w:r>
                    </w:p>
                    <w:p w14:paraId="2059BFE0" w14:textId="77777777" w:rsidR="00901BEC" w:rsidRPr="00412CF4" w:rsidRDefault="00901BEC" w:rsidP="00167046">
                      <w:pPr>
                        <w:pStyle w:val="E-Text"/>
                        <w:rPr>
                          <w:sz w:val="16"/>
                          <w:szCs w:val="16"/>
                        </w:rPr>
                      </w:pPr>
                      <w:r w:rsidRPr="00412CF4">
                        <w:rPr>
                          <w:sz w:val="16"/>
                          <w:szCs w:val="16"/>
                        </w:rPr>
                        <w:t xml:space="preserve">    &lt;prov:activity prov:id="cdr:procLBD"/&gt;</w:t>
                      </w:r>
                    </w:p>
                    <w:p w14:paraId="2E22C42D" w14:textId="77777777" w:rsidR="00901BEC" w:rsidRPr="00412CF4" w:rsidRDefault="00901BEC" w:rsidP="00167046">
                      <w:pPr>
                        <w:pStyle w:val="E-Text"/>
                        <w:rPr>
                          <w:sz w:val="16"/>
                          <w:szCs w:val="16"/>
                        </w:rPr>
                      </w:pPr>
                      <w:r w:rsidRPr="00412CF4">
                        <w:rPr>
                          <w:sz w:val="16"/>
                          <w:szCs w:val="16"/>
                        </w:rPr>
                        <w:t xml:space="preserve">    &lt;!-- Revision and Derivation --&gt;</w:t>
                      </w:r>
                    </w:p>
                    <w:p w14:paraId="06CCB6FC" w14:textId="77777777" w:rsidR="00901BEC" w:rsidRPr="00412CF4" w:rsidRDefault="00901BEC" w:rsidP="00167046">
                      <w:pPr>
                        <w:pStyle w:val="E-Text"/>
                        <w:rPr>
                          <w:sz w:val="16"/>
                          <w:szCs w:val="16"/>
                        </w:rPr>
                      </w:pPr>
                      <w:r w:rsidRPr="00412CF4">
                        <w:rPr>
                          <w:sz w:val="16"/>
                          <w:szCs w:val="16"/>
                        </w:rPr>
                        <w:t xml:space="preserve">    &lt;prov:wasDerivedFrom&gt;</w:t>
                      </w:r>
                    </w:p>
                    <w:p w14:paraId="7694A3B5" w14:textId="77777777" w:rsidR="00901BEC" w:rsidRPr="00412CF4" w:rsidRDefault="00901BEC" w:rsidP="00167046">
                      <w:pPr>
                        <w:pStyle w:val="E-Text"/>
                        <w:rPr>
                          <w:sz w:val="16"/>
                          <w:szCs w:val="16"/>
                        </w:rPr>
                      </w:pPr>
                      <w:r w:rsidRPr="00412CF4">
                        <w:rPr>
                          <w:sz w:val="16"/>
                          <w:szCs w:val="16"/>
                        </w:rPr>
                        <w:t xml:space="preserve">        &lt;prov:generatedEntity prov:ref="cdr:LBD"/&gt;</w:t>
                      </w:r>
                    </w:p>
                    <w:p w14:paraId="3F593F81" w14:textId="77777777" w:rsidR="00901BEC" w:rsidRPr="00412CF4" w:rsidRDefault="00901BEC" w:rsidP="00167046">
                      <w:pPr>
                        <w:pStyle w:val="E-Text"/>
                        <w:rPr>
                          <w:sz w:val="16"/>
                          <w:szCs w:val="16"/>
                        </w:rPr>
                      </w:pPr>
                      <w:r w:rsidRPr="00412CF4">
                        <w:rPr>
                          <w:sz w:val="16"/>
                          <w:szCs w:val="16"/>
                        </w:rPr>
                        <w:t xml:space="preserve">        &lt;prov:usedEntity prov:ref="cdr:BR"/&gt;</w:t>
                      </w:r>
                    </w:p>
                    <w:p w14:paraId="5DE60F4E" w14:textId="77777777" w:rsidR="00901BEC" w:rsidRPr="00412CF4" w:rsidRDefault="00901BEC" w:rsidP="00167046">
                      <w:pPr>
                        <w:pStyle w:val="E-Text"/>
                        <w:rPr>
                          <w:sz w:val="16"/>
                          <w:szCs w:val="16"/>
                        </w:rPr>
                      </w:pPr>
                      <w:r w:rsidRPr="00412CF4">
                        <w:rPr>
                          <w:sz w:val="16"/>
                          <w:szCs w:val="16"/>
                        </w:rPr>
                        <w:t xml:space="preserve">    &lt;/prov:wasDerivedFrom&gt;</w:t>
                      </w:r>
                    </w:p>
                    <w:p w14:paraId="5DE5FC33" w14:textId="77777777" w:rsidR="00901BEC" w:rsidRPr="00412CF4" w:rsidRDefault="00901BEC" w:rsidP="00167046">
                      <w:pPr>
                        <w:pStyle w:val="E-Text"/>
                        <w:rPr>
                          <w:sz w:val="16"/>
                          <w:szCs w:val="16"/>
                        </w:rPr>
                      </w:pPr>
                      <w:r w:rsidRPr="00412CF4">
                        <w:rPr>
                          <w:sz w:val="16"/>
                          <w:szCs w:val="16"/>
                        </w:rPr>
                        <w:t xml:space="preserve">    &lt;!-- Association and Attribution --&gt;</w:t>
                      </w:r>
                    </w:p>
                    <w:p w14:paraId="5B091AB3" w14:textId="77777777" w:rsidR="00901BEC" w:rsidRPr="00412CF4" w:rsidRDefault="00901BEC" w:rsidP="00167046">
                      <w:pPr>
                        <w:pStyle w:val="E-Text"/>
                        <w:rPr>
                          <w:sz w:val="16"/>
                          <w:szCs w:val="16"/>
                        </w:rPr>
                      </w:pPr>
                      <w:r w:rsidRPr="00412CF4">
                        <w:rPr>
                          <w:sz w:val="16"/>
                          <w:szCs w:val="16"/>
                        </w:rPr>
                        <w:t xml:space="preserve">    &lt;prov:wasAssociatedWith&gt;</w:t>
                      </w:r>
                    </w:p>
                    <w:p w14:paraId="07522DA2" w14:textId="77777777" w:rsidR="00901BEC" w:rsidRPr="00412CF4" w:rsidRDefault="00901BEC" w:rsidP="00167046">
                      <w:pPr>
                        <w:pStyle w:val="E-Text"/>
                        <w:rPr>
                          <w:sz w:val="16"/>
                          <w:szCs w:val="16"/>
                        </w:rPr>
                      </w:pPr>
                      <w:r w:rsidRPr="00412CF4">
                        <w:rPr>
                          <w:sz w:val="16"/>
                          <w:szCs w:val="16"/>
                        </w:rPr>
                        <w:t xml:space="preserve">        &lt;prov:activity prov:ref="cdr:procLBD"/&gt;</w:t>
                      </w:r>
                    </w:p>
                    <w:p w14:paraId="76AD42D7" w14:textId="77777777" w:rsidR="00901BEC" w:rsidRPr="00412CF4" w:rsidRDefault="00901BEC" w:rsidP="00167046">
                      <w:pPr>
                        <w:pStyle w:val="E-Text"/>
                        <w:rPr>
                          <w:sz w:val="16"/>
                          <w:szCs w:val="16"/>
                        </w:rPr>
                      </w:pPr>
                      <w:r w:rsidRPr="00412CF4">
                        <w:rPr>
                          <w:sz w:val="16"/>
                          <w:szCs w:val="16"/>
                        </w:rPr>
                        <w:t xml:space="preserve">        &lt;prov:agent prov:ref="cdr:CES"/&gt;</w:t>
                      </w:r>
                    </w:p>
                    <w:p w14:paraId="6FEA2BA3" w14:textId="77777777" w:rsidR="00901BEC" w:rsidRPr="00412CF4" w:rsidRDefault="00901BEC" w:rsidP="00167046">
                      <w:pPr>
                        <w:pStyle w:val="E-Text"/>
                        <w:rPr>
                          <w:sz w:val="16"/>
                          <w:szCs w:val="16"/>
                        </w:rPr>
                      </w:pPr>
                      <w:r w:rsidRPr="00412CF4">
                        <w:rPr>
                          <w:sz w:val="16"/>
                          <w:szCs w:val="16"/>
                        </w:rPr>
                        <w:t xml:space="preserve">        &lt;prov:plan prov:ref="cdr:procLBDPlan"/&gt;</w:t>
                      </w:r>
                    </w:p>
                    <w:p w14:paraId="0598FE09" w14:textId="77777777" w:rsidR="00901BEC" w:rsidRPr="00412CF4" w:rsidRDefault="00901BEC" w:rsidP="00167046">
                      <w:pPr>
                        <w:pStyle w:val="E-Text"/>
                        <w:rPr>
                          <w:sz w:val="16"/>
                          <w:szCs w:val="16"/>
                        </w:rPr>
                      </w:pPr>
                      <w:r w:rsidRPr="00412CF4">
                        <w:rPr>
                          <w:sz w:val="16"/>
                          <w:szCs w:val="16"/>
                        </w:rPr>
                        <w:t xml:space="preserve">    &lt;/prov:wasAssociatedWith&gt;</w:t>
                      </w:r>
                    </w:p>
                    <w:p w14:paraId="59564F72" w14:textId="77777777" w:rsidR="00901BEC" w:rsidRPr="00412CF4" w:rsidRDefault="00901BEC" w:rsidP="00167046">
                      <w:pPr>
                        <w:pStyle w:val="E-Text"/>
                        <w:rPr>
                          <w:sz w:val="16"/>
                          <w:szCs w:val="16"/>
                        </w:rPr>
                      </w:pPr>
                      <w:r w:rsidRPr="00412CF4">
                        <w:rPr>
                          <w:sz w:val="16"/>
                          <w:szCs w:val="16"/>
                        </w:rPr>
                        <w:t xml:space="preserve">    &lt;prov:wasAttributedTo&gt;</w:t>
                      </w:r>
                    </w:p>
                    <w:p w14:paraId="5F32C0BF" w14:textId="77777777" w:rsidR="00901BEC" w:rsidRPr="00412CF4" w:rsidRDefault="00901BEC" w:rsidP="00167046">
                      <w:pPr>
                        <w:pStyle w:val="E-Text"/>
                        <w:rPr>
                          <w:sz w:val="16"/>
                          <w:szCs w:val="16"/>
                        </w:rPr>
                      </w:pPr>
                      <w:r w:rsidRPr="00412CF4">
                        <w:rPr>
                          <w:sz w:val="16"/>
                          <w:szCs w:val="16"/>
                        </w:rPr>
                        <w:t xml:space="preserve">        &lt;prov:entity prov:ref="cdr:LBD"/&gt;</w:t>
                      </w:r>
                    </w:p>
                    <w:p w14:paraId="391954A6" w14:textId="77777777" w:rsidR="00901BEC" w:rsidRPr="00412CF4" w:rsidRDefault="00901BEC" w:rsidP="00167046">
                      <w:pPr>
                        <w:pStyle w:val="E-Text"/>
                        <w:rPr>
                          <w:sz w:val="16"/>
                          <w:szCs w:val="16"/>
                        </w:rPr>
                      </w:pPr>
                      <w:r w:rsidRPr="00412CF4">
                        <w:rPr>
                          <w:sz w:val="16"/>
                          <w:szCs w:val="16"/>
                        </w:rPr>
                        <w:t xml:space="preserve">        &lt;prov:agent prov:ref="cdr:CES"/&gt;</w:t>
                      </w:r>
                    </w:p>
                    <w:p w14:paraId="1BD14869" w14:textId="77777777" w:rsidR="00901BEC" w:rsidRPr="00412CF4" w:rsidRDefault="00901BEC" w:rsidP="00167046">
                      <w:pPr>
                        <w:pStyle w:val="E-Text"/>
                        <w:rPr>
                          <w:sz w:val="16"/>
                          <w:szCs w:val="16"/>
                        </w:rPr>
                      </w:pPr>
                      <w:r w:rsidRPr="00412CF4">
                        <w:rPr>
                          <w:sz w:val="16"/>
                          <w:szCs w:val="16"/>
                        </w:rPr>
                        <w:t xml:space="preserve">    &lt;/prov:wasAttributedTo&gt;</w:t>
                      </w:r>
                    </w:p>
                    <w:p w14:paraId="46D3B165" w14:textId="77777777" w:rsidR="00901BEC" w:rsidRPr="00412CF4" w:rsidRDefault="00901BEC" w:rsidP="00167046">
                      <w:pPr>
                        <w:pStyle w:val="E-Text"/>
                        <w:rPr>
                          <w:sz w:val="16"/>
                          <w:szCs w:val="16"/>
                        </w:rPr>
                      </w:pPr>
                      <w:r w:rsidRPr="00412CF4">
                        <w:rPr>
                          <w:sz w:val="16"/>
                          <w:szCs w:val="16"/>
                        </w:rPr>
                        <w:t xml:space="preserve">    &lt;prov:wasAttributedTo&gt;</w:t>
                      </w:r>
                    </w:p>
                    <w:p w14:paraId="424953F2" w14:textId="77777777" w:rsidR="00901BEC" w:rsidRPr="00412CF4" w:rsidRDefault="00901BEC" w:rsidP="00167046">
                      <w:pPr>
                        <w:pStyle w:val="E-Text"/>
                        <w:rPr>
                          <w:sz w:val="16"/>
                          <w:szCs w:val="16"/>
                        </w:rPr>
                      </w:pPr>
                      <w:r w:rsidRPr="00412CF4">
                        <w:rPr>
                          <w:sz w:val="16"/>
                          <w:szCs w:val="16"/>
                        </w:rPr>
                        <w:t xml:space="preserve">        &lt;prov:entity prov:ref="cdr:LBD"/&gt;</w:t>
                      </w:r>
                    </w:p>
                    <w:p w14:paraId="1226461B" w14:textId="77777777" w:rsidR="00901BEC" w:rsidRPr="00412CF4" w:rsidRDefault="00901BEC" w:rsidP="00167046">
                      <w:pPr>
                        <w:pStyle w:val="E-Text"/>
                        <w:rPr>
                          <w:sz w:val="16"/>
                          <w:szCs w:val="16"/>
                        </w:rPr>
                      </w:pPr>
                      <w:r w:rsidRPr="00412CF4">
                        <w:rPr>
                          <w:sz w:val="16"/>
                          <w:szCs w:val="16"/>
                        </w:rPr>
                        <w:t xml:space="preserve">        &lt;prov:agent prov:ref="cdr:Automatch"/&gt;</w:t>
                      </w:r>
                    </w:p>
                    <w:p w14:paraId="615C2F75" w14:textId="77777777" w:rsidR="00901BEC" w:rsidRPr="00412CF4" w:rsidRDefault="00901BEC" w:rsidP="00167046">
                      <w:pPr>
                        <w:pStyle w:val="E-Text"/>
                        <w:rPr>
                          <w:sz w:val="16"/>
                          <w:szCs w:val="16"/>
                        </w:rPr>
                      </w:pPr>
                      <w:r w:rsidRPr="00412CF4">
                        <w:rPr>
                          <w:sz w:val="16"/>
                          <w:szCs w:val="16"/>
                        </w:rPr>
                        <w:t xml:space="preserve">    &lt;/prov:wasAttributedTo&gt;</w:t>
                      </w:r>
                    </w:p>
                    <w:p w14:paraId="28957771" w14:textId="77777777" w:rsidR="00901BEC" w:rsidRPr="00412CF4" w:rsidRDefault="00901BEC" w:rsidP="00167046">
                      <w:pPr>
                        <w:pStyle w:val="E-Text"/>
                        <w:rPr>
                          <w:sz w:val="16"/>
                          <w:szCs w:val="16"/>
                        </w:rPr>
                      </w:pPr>
                      <w:r w:rsidRPr="00412CF4">
                        <w:rPr>
                          <w:sz w:val="16"/>
                          <w:szCs w:val="16"/>
                        </w:rPr>
                        <w:t xml:space="preserve">    &lt;prov:actedOnBehalfOf&gt;</w:t>
                      </w:r>
                    </w:p>
                    <w:p w14:paraId="0913FF06" w14:textId="77777777" w:rsidR="00901BEC" w:rsidRPr="00412CF4" w:rsidRDefault="00901BEC" w:rsidP="00167046">
                      <w:pPr>
                        <w:pStyle w:val="E-Text"/>
                        <w:rPr>
                          <w:sz w:val="16"/>
                          <w:szCs w:val="16"/>
                        </w:rPr>
                      </w:pPr>
                      <w:r w:rsidRPr="00412CF4">
                        <w:rPr>
                          <w:sz w:val="16"/>
                          <w:szCs w:val="16"/>
                        </w:rPr>
                        <w:t xml:space="preserve">        &lt;prov:delegate prov:ref="cdr:CES"/&gt;</w:t>
                      </w:r>
                    </w:p>
                    <w:p w14:paraId="5F2B3BE8" w14:textId="77777777" w:rsidR="00901BEC" w:rsidRPr="00412CF4" w:rsidRDefault="00901BEC" w:rsidP="00167046">
                      <w:pPr>
                        <w:pStyle w:val="E-Text"/>
                        <w:rPr>
                          <w:sz w:val="16"/>
                          <w:szCs w:val="16"/>
                        </w:rPr>
                      </w:pPr>
                      <w:r w:rsidRPr="00412CF4">
                        <w:rPr>
                          <w:sz w:val="16"/>
                          <w:szCs w:val="16"/>
                        </w:rPr>
                        <w:t xml:space="preserve">        &lt;prov:responsible prov:ref="cdr:USCB"/&gt;</w:t>
                      </w:r>
                    </w:p>
                    <w:p w14:paraId="18A60C00" w14:textId="77777777" w:rsidR="00901BEC" w:rsidRPr="00412CF4" w:rsidRDefault="00901BEC" w:rsidP="00167046">
                      <w:pPr>
                        <w:pStyle w:val="E-Text"/>
                        <w:rPr>
                          <w:sz w:val="16"/>
                          <w:szCs w:val="16"/>
                        </w:rPr>
                      </w:pPr>
                      <w:r w:rsidRPr="00412CF4">
                        <w:rPr>
                          <w:sz w:val="16"/>
                          <w:szCs w:val="16"/>
                        </w:rPr>
                        <w:t xml:space="preserve">        &lt;prov:activity prov:ref="cdr:procLBD"/&gt;</w:t>
                      </w:r>
                    </w:p>
                    <w:p w14:paraId="352711E0" w14:textId="77777777" w:rsidR="00901BEC" w:rsidRPr="00412CF4" w:rsidRDefault="00901BEC" w:rsidP="00167046">
                      <w:pPr>
                        <w:pStyle w:val="E-Text"/>
                        <w:rPr>
                          <w:sz w:val="16"/>
                          <w:szCs w:val="16"/>
                        </w:rPr>
                      </w:pPr>
                      <w:r w:rsidRPr="00412CF4">
                        <w:rPr>
                          <w:sz w:val="16"/>
                          <w:szCs w:val="16"/>
                        </w:rPr>
                        <w:t xml:space="preserve">    &lt;/prov:actedOnBehalfOf&gt;</w:t>
                      </w:r>
                    </w:p>
                    <w:p w14:paraId="36E588DB" w14:textId="77777777" w:rsidR="00901BEC" w:rsidRPr="00412CF4" w:rsidRDefault="00901BEC" w:rsidP="00167046">
                      <w:pPr>
                        <w:pStyle w:val="E-Text"/>
                        <w:rPr>
                          <w:sz w:val="16"/>
                          <w:szCs w:val="16"/>
                        </w:rPr>
                      </w:pPr>
                      <w:r w:rsidRPr="00412CF4">
                        <w:rPr>
                          <w:sz w:val="16"/>
                          <w:szCs w:val="16"/>
                        </w:rPr>
                        <w:t xml:space="preserve">    &lt;!-- Usage and Generation --&gt;</w:t>
                      </w:r>
                    </w:p>
                    <w:p w14:paraId="1EC0022B" w14:textId="77777777" w:rsidR="00901BEC" w:rsidRPr="00412CF4" w:rsidRDefault="00901BEC" w:rsidP="00167046">
                      <w:pPr>
                        <w:pStyle w:val="E-Text"/>
                        <w:rPr>
                          <w:sz w:val="16"/>
                          <w:szCs w:val="16"/>
                        </w:rPr>
                      </w:pPr>
                      <w:r w:rsidRPr="00412CF4">
                        <w:rPr>
                          <w:sz w:val="16"/>
                          <w:szCs w:val="16"/>
                        </w:rPr>
                        <w:t xml:space="preserve">    &lt;prov:used&gt;</w:t>
                      </w:r>
                    </w:p>
                    <w:p w14:paraId="471FDF79" w14:textId="77777777" w:rsidR="00901BEC" w:rsidRPr="00412CF4" w:rsidRDefault="00901BEC" w:rsidP="00167046">
                      <w:pPr>
                        <w:pStyle w:val="E-Text"/>
                        <w:rPr>
                          <w:sz w:val="16"/>
                          <w:szCs w:val="16"/>
                        </w:rPr>
                      </w:pPr>
                      <w:r w:rsidRPr="00412CF4">
                        <w:rPr>
                          <w:sz w:val="16"/>
                          <w:szCs w:val="16"/>
                        </w:rPr>
                        <w:t xml:space="preserve">        &lt;prov:activity prov:ref="cdr:procLBD"/&gt;</w:t>
                      </w:r>
                    </w:p>
                    <w:p w14:paraId="2CCCF31C" w14:textId="77777777" w:rsidR="00901BEC" w:rsidRPr="00412CF4" w:rsidRDefault="00901BEC" w:rsidP="00167046">
                      <w:pPr>
                        <w:pStyle w:val="E-Text"/>
                        <w:rPr>
                          <w:sz w:val="16"/>
                          <w:szCs w:val="16"/>
                        </w:rPr>
                      </w:pPr>
                      <w:r w:rsidRPr="00412CF4">
                        <w:rPr>
                          <w:sz w:val="16"/>
                          <w:szCs w:val="16"/>
                        </w:rPr>
                        <w:t xml:space="preserve">        &lt;prov:entity prov:ref="cdr:BR"/&gt;</w:t>
                      </w:r>
                    </w:p>
                    <w:p w14:paraId="4D973DF5" w14:textId="77777777" w:rsidR="00901BEC" w:rsidRPr="00412CF4" w:rsidRDefault="00901BEC" w:rsidP="00167046">
                      <w:pPr>
                        <w:pStyle w:val="E-Text"/>
                        <w:rPr>
                          <w:sz w:val="16"/>
                          <w:szCs w:val="16"/>
                        </w:rPr>
                      </w:pPr>
                      <w:r w:rsidRPr="00412CF4">
                        <w:rPr>
                          <w:sz w:val="16"/>
                          <w:szCs w:val="16"/>
                        </w:rPr>
                        <w:t xml:space="preserve">    &lt;/prov:used&gt;</w:t>
                      </w:r>
                    </w:p>
                    <w:p w14:paraId="3E30B01A" w14:textId="77777777" w:rsidR="00901BEC" w:rsidRPr="00412CF4" w:rsidRDefault="00901BEC" w:rsidP="00167046">
                      <w:pPr>
                        <w:pStyle w:val="E-Text"/>
                        <w:rPr>
                          <w:sz w:val="16"/>
                          <w:szCs w:val="16"/>
                        </w:rPr>
                      </w:pPr>
                      <w:r w:rsidRPr="00412CF4">
                        <w:rPr>
                          <w:sz w:val="16"/>
                          <w:szCs w:val="16"/>
                        </w:rPr>
                        <w:t xml:space="preserve">    &lt;prov:wasGeneratedBy&gt;</w:t>
                      </w:r>
                    </w:p>
                    <w:p w14:paraId="6CE0B5F3" w14:textId="77777777" w:rsidR="00901BEC" w:rsidRPr="00412CF4" w:rsidRDefault="00901BEC" w:rsidP="00167046">
                      <w:pPr>
                        <w:pStyle w:val="E-Text"/>
                        <w:rPr>
                          <w:sz w:val="16"/>
                          <w:szCs w:val="16"/>
                        </w:rPr>
                      </w:pPr>
                      <w:r w:rsidRPr="00412CF4">
                        <w:rPr>
                          <w:sz w:val="16"/>
                          <w:szCs w:val="16"/>
                        </w:rPr>
                        <w:t xml:space="preserve">        &lt;prov:entity prov:ref="cdr:LBD"/&gt;</w:t>
                      </w:r>
                    </w:p>
                    <w:p w14:paraId="03B129AF" w14:textId="77777777" w:rsidR="00901BEC" w:rsidRPr="00412CF4" w:rsidRDefault="00901BEC" w:rsidP="00167046">
                      <w:pPr>
                        <w:pStyle w:val="E-Text"/>
                        <w:rPr>
                          <w:sz w:val="16"/>
                          <w:szCs w:val="16"/>
                        </w:rPr>
                      </w:pPr>
                      <w:r w:rsidRPr="00412CF4">
                        <w:rPr>
                          <w:sz w:val="16"/>
                          <w:szCs w:val="16"/>
                        </w:rPr>
                        <w:t xml:space="preserve">        &lt;prov:activity prov:ref="cdr:procLBD"/&gt;</w:t>
                      </w:r>
                    </w:p>
                    <w:p w14:paraId="3E98E289" w14:textId="77777777" w:rsidR="00901BEC" w:rsidRPr="00412CF4" w:rsidRDefault="00901BEC" w:rsidP="00167046">
                      <w:pPr>
                        <w:pStyle w:val="E-Text"/>
                        <w:rPr>
                          <w:sz w:val="16"/>
                          <w:szCs w:val="16"/>
                        </w:rPr>
                      </w:pPr>
                      <w:r w:rsidRPr="00412CF4">
                        <w:rPr>
                          <w:sz w:val="16"/>
                          <w:szCs w:val="16"/>
                        </w:rPr>
                        <w:t xml:space="preserve">        &lt;prov:time&gt;2012-03-02T10:30:00&lt;/prov:time&gt;</w:t>
                      </w:r>
                    </w:p>
                    <w:p w14:paraId="0A3771F2" w14:textId="77777777" w:rsidR="00901BEC" w:rsidRPr="00412CF4" w:rsidRDefault="00901BEC" w:rsidP="00167046">
                      <w:pPr>
                        <w:pStyle w:val="E-Text"/>
                        <w:rPr>
                          <w:sz w:val="16"/>
                          <w:szCs w:val="16"/>
                        </w:rPr>
                      </w:pPr>
                      <w:r w:rsidRPr="00412CF4">
                        <w:rPr>
                          <w:sz w:val="16"/>
                          <w:szCs w:val="16"/>
                        </w:rPr>
                        <w:t xml:space="preserve">    &lt;/prov:wasGeneratedBy&gt;</w:t>
                      </w:r>
                    </w:p>
                    <w:p w14:paraId="0C1B1208" w14:textId="77777777" w:rsidR="00901BEC" w:rsidRPr="00412CF4" w:rsidRDefault="00901BEC" w:rsidP="00167046">
                      <w:pPr>
                        <w:pStyle w:val="E-Text"/>
                        <w:rPr>
                          <w:sz w:val="16"/>
                          <w:szCs w:val="16"/>
                        </w:rPr>
                      </w:pPr>
                      <w:r w:rsidRPr="00412CF4">
                        <w:rPr>
                          <w:sz w:val="16"/>
                          <w:szCs w:val="16"/>
                        </w:rPr>
                        <w:t>&lt;/prov:document&gt;</w:t>
                      </w:r>
                    </w:p>
                    <w:p w14:paraId="60D3B75A" w14:textId="77777777" w:rsidR="00901BEC" w:rsidRPr="00412CF4" w:rsidRDefault="00901BEC" w:rsidP="00167046">
                      <w:pPr>
                        <w:pStyle w:val="E-Text"/>
                        <w:rPr>
                          <w:sz w:val="16"/>
                          <w:szCs w:val="16"/>
                        </w:rPr>
                      </w:pPr>
                    </w:p>
                  </w:txbxContent>
                </v:textbox>
                <w10:anchorlock/>
              </v:shape>
            </w:pict>
          </mc:Fallback>
        </mc:AlternateContent>
      </w:r>
    </w:p>
    <w:p w14:paraId="10FA6A6B" w14:textId="505F88CB" w:rsidR="00480A01" w:rsidRDefault="00480A01" w:rsidP="00480A01">
      <w:pPr>
        <w:pStyle w:val="Caption"/>
      </w:pPr>
      <w:bookmarkStart w:id="13" w:name="_Ref368031046"/>
      <w:r w:rsidRPr="00480A01">
        <w:t xml:space="preserve">Figure </w:t>
      </w:r>
      <w:fldSimple w:instr=" SEQ Figure \* ARABIC ">
        <w:r w:rsidR="00CB5CA4">
          <w:rPr>
            <w:noProof/>
          </w:rPr>
          <w:t>6</w:t>
        </w:r>
      </w:fldSimple>
      <w:bookmarkEnd w:id="13"/>
      <w:r w:rsidRPr="00480A01">
        <w:t>. Longitudinal Business Database (LBD) provenance subgraph in PROV-XML</w:t>
      </w:r>
      <w:r w:rsidR="00412CF4">
        <w:t xml:space="preserve"> (Namespace declarations are elided)</w:t>
      </w:r>
    </w:p>
    <w:p w14:paraId="71D15306" w14:textId="3E8D6B15" w:rsidR="00DB6DF5" w:rsidRDefault="003F5674" w:rsidP="00DB6DF5">
      <w:pPr>
        <w:keepNext/>
        <w:jc w:val="center"/>
      </w:pPr>
      <w:r>
        <w:rPr>
          <w:noProof/>
        </w:rPr>
        <mc:AlternateContent>
          <mc:Choice Requires="wps">
            <w:drawing>
              <wp:inline distT="0" distB="0" distL="0" distR="0" wp14:anchorId="13BD405E" wp14:editId="2EB9E366">
                <wp:extent cx="4130675" cy="6288975"/>
                <wp:effectExtent l="0" t="0" r="34925" b="36195"/>
                <wp:docPr id="12" name="Text Box 12"/>
                <wp:cNvGraphicFramePr/>
                <a:graphic xmlns:a="http://schemas.openxmlformats.org/drawingml/2006/main">
                  <a:graphicData uri="http://schemas.microsoft.com/office/word/2010/wordprocessingShape">
                    <wps:wsp>
                      <wps:cNvSpPr txBox="1"/>
                      <wps:spPr>
                        <a:xfrm>
                          <a:off x="0" y="0"/>
                          <a:ext cx="4130675" cy="6288975"/>
                        </a:xfrm>
                        <a:prstGeom prst="rect">
                          <a:avLst/>
                        </a:prstGeom>
                        <a:noFill/>
                        <a:ln w="6350">
                          <a:solidFill>
                            <a:prstClr val="black"/>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2CA3AF" w14:textId="77777777" w:rsidR="00901BEC" w:rsidRPr="003F5674" w:rsidRDefault="00901BEC" w:rsidP="003F5674">
                            <w:pPr>
                              <w:pStyle w:val="E-Text"/>
                              <w:rPr>
                                <w:sz w:val="16"/>
                                <w:szCs w:val="16"/>
                              </w:rPr>
                            </w:pPr>
                            <w:r w:rsidRPr="003F5674">
                              <w:rPr>
                                <w:sz w:val="16"/>
                                <w:szCs w:val="16"/>
                              </w:rPr>
                              <w:t>&lt;prov:document xmlns:prov=[...]&gt;</w:t>
                            </w:r>
                          </w:p>
                          <w:p w14:paraId="0A904672" w14:textId="77777777" w:rsidR="00901BEC" w:rsidRPr="003F5674" w:rsidRDefault="00901BEC" w:rsidP="003F5674">
                            <w:pPr>
                              <w:pStyle w:val="E-Text"/>
                              <w:rPr>
                                <w:sz w:val="16"/>
                                <w:szCs w:val="16"/>
                              </w:rPr>
                            </w:pPr>
                            <w:r w:rsidRPr="003F5674">
                              <w:rPr>
                                <w:sz w:val="16"/>
                                <w:szCs w:val="16"/>
                              </w:rPr>
                              <w:t xml:space="preserve">    &lt;xi:include href="ProvXIncludes.xml" xpointer="xpointer(//prov:agent)"/&gt;</w:t>
                            </w:r>
                          </w:p>
                          <w:p w14:paraId="5BEB3D08" w14:textId="77777777" w:rsidR="00901BEC" w:rsidRPr="003F5674" w:rsidRDefault="00901BEC" w:rsidP="003F5674">
                            <w:pPr>
                              <w:pStyle w:val="E-Text"/>
                              <w:rPr>
                                <w:sz w:val="16"/>
                                <w:szCs w:val="16"/>
                              </w:rPr>
                            </w:pPr>
                            <w:r w:rsidRPr="003F5674">
                              <w:rPr>
                                <w:sz w:val="16"/>
                                <w:szCs w:val="16"/>
                              </w:rPr>
                              <w:t xml:space="preserve">    &lt;!-- Entities --&gt;</w:t>
                            </w:r>
                          </w:p>
                          <w:p w14:paraId="6A914FE5" w14:textId="77777777" w:rsidR="00901BEC" w:rsidRPr="003F5674" w:rsidRDefault="00901BEC" w:rsidP="003F5674">
                            <w:pPr>
                              <w:pStyle w:val="E-Text"/>
                              <w:rPr>
                                <w:sz w:val="16"/>
                                <w:szCs w:val="16"/>
                              </w:rPr>
                            </w:pPr>
                            <w:r w:rsidRPr="003F5674">
                              <w:rPr>
                                <w:sz w:val="16"/>
                                <w:szCs w:val="16"/>
                              </w:rPr>
                              <w:t xml:space="preserve">    &lt;prov:entity prov:id="cdr:LBD"&gt;</w:t>
                            </w:r>
                          </w:p>
                          <w:p w14:paraId="63B2E4EC" w14:textId="77777777" w:rsidR="00901BEC" w:rsidRPr="003F5674" w:rsidRDefault="00901BEC" w:rsidP="003F5674">
                            <w:pPr>
                              <w:pStyle w:val="E-Text"/>
                              <w:rPr>
                                <w:sz w:val="16"/>
                                <w:szCs w:val="16"/>
                              </w:rPr>
                            </w:pPr>
                            <w:r w:rsidRPr="003F5674">
                              <w:rPr>
                                <w:sz w:val="16"/>
                                <w:szCs w:val="16"/>
                              </w:rPr>
                              <w:t xml:space="preserve">        &lt;dct:title&gt;Longitudinal Business Database&lt;/dct:title&gt;</w:t>
                            </w:r>
                          </w:p>
                          <w:p w14:paraId="61051EAE" w14:textId="77777777" w:rsidR="00901BEC" w:rsidRPr="003F5674" w:rsidRDefault="00901BEC" w:rsidP="003F5674">
                            <w:pPr>
                              <w:pStyle w:val="E-Text"/>
                              <w:rPr>
                                <w:sz w:val="16"/>
                                <w:szCs w:val="16"/>
                              </w:rPr>
                            </w:pPr>
                            <w:r w:rsidRPr="003F5674">
                              <w:rPr>
                                <w:sz w:val="16"/>
                                <w:szCs w:val="16"/>
                              </w:rPr>
                              <w:t xml:space="preserve">    &lt;/prov:entity&gt;</w:t>
                            </w:r>
                          </w:p>
                          <w:p w14:paraId="1C76D719" w14:textId="77777777" w:rsidR="00901BEC" w:rsidRPr="003F5674" w:rsidRDefault="00901BEC" w:rsidP="003F5674">
                            <w:pPr>
                              <w:pStyle w:val="E-Text"/>
                              <w:rPr>
                                <w:sz w:val="16"/>
                                <w:szCs w:val="16"/>
                              </w:rPr>
                            </w:pPr>
                            <w:r w:rsidRPr="003F5674">
                              <w:rPr>
                                <w:sz w:val="16"/>
                                <w:szCs w:val="16"/>
                              </w:rPr>
                              <w:t xml:space="preserve">    &lt;prov:entity prov:id="cdr:SYNLBD"&gt;</w:t>
                            </w:r>
                          </w:p>
                          <w:p w14:paraId="1626A46A" w14:textId="77777777" w:rsidR="00901BEC" w:rsidRPr="003F5674" w:rsidRDefault="00901BEC" w:rsidP="003F5674">
                            <w:pPr>
                              <w:pStyle w:val="E-Text"/>
                              <w:rPr>
                                <w:sz w:val="16"/>
                                <w:szCs w:val="16"/>
                              </w:rPr>
                            </w:pPr>
                            <w:r w:rsidRPr="003F5674">
                              <w:rPr>
                                <w:sz w:val="16"/>
                                <w:szCs w:val="16"/>
                              </w:rPr>
                              <w:t xml:space="preserve">        &lt;dct:title&gt;Synthesized Longitudinal Business Database&lt;/dct:title&gt;</w:t>
                            </w:r>
                          </w:p>
                          <w:p w14:paraId="637E312D" w14:textId="77777777" w:rsidR="00901BEC" w:rsidRPr="003F5674" w:rsidRDefault="00901BEC" w:rsidP="003F5674">
                            <w:pPr>
                              <w:pStyle w:val="E-Text"/>
                              <w:rPr>
                                <w:sz w:val="16"/>
                                <w:szCs w:val="16"/>
                              </w:rPr>
                            </w:pPr>
                            <w:r w:rsidRPr="003F5674">
                              <w:rPr>
                                <w:sz w:val="16"/>
                                <w:szCs w:val="16"/>
                              </w:rPr>
                              <w:t xml:space="preserve">    &lt;/prov:entity&gt;</w:t>
                            </w:r>
                          </w:p>
                          <w:p w14:paraId="7B316DCD" w14:textId="77777777" w:rsidR="00901BEC" w:rsidRPr="003F5674" w:rsidRDefault="00901BEC" w:rsidP="003F5674">
                            <w:pPr>
                              <w:pStyle w:val="E-Text"/>
                              <w:rPr>
                                <w:sz w:val="16"/>
                                <w:szCs w:val="16"/>
                              </w:rPr>
                            </w:pPr>
                            <w:r w:rsidRPr="003F5674">
                              <w:rPr>
                                <w:sz w:val="16"/>
                                <w:szCs w:val="16"/>
                              </w:rPr>
                              <w:t xml:space="preserve">    &lt;!-- Plans --&gt;</w:t>
                            </w:r>
                          </w:p>
                          <w:p w14:paraId="604C511F" w14:textId="39EC9027" w:rsidR="00901BEC" w:rsidRDefault="00901BEC" w:rsidP="003F5674">
                            <w:pPr>
                              <w:pStyle w:val="E-Text"/>
                              <w:rPr>
                                <w:sz w:val="16"/>
                                <w:szCs w:val="16"/>
                                <w:lang w:val="en-US"/>
                              </w:rPr>
                            </w:pPr>
                            <w:r w:rsidRPr="008417A0">
                              <w:rPr>
                                <w:sz w:val="16"/>
                                <w:szCs w:val="16"/>
                                <w:lang w:val="en-US"/>
                              </w:rPr>
                              <w:t xml:space="preserve">    &lt;prov:plan prov:id="cdr:synthPlan"&gt;</w:t>
                            </w:r>
                            <w:r w:rsidRPr="008417A0">
                              <w:rPr>
                                <w:sz w:val="16"/>
                                <w:szCs w:val="16"/>
                                <w:lang w:val="en-US"/>
                              </w:rPr>
                              <w:br/>
                              <w:t xml:space="preserve">        &lt;prov:location xsi:type="xsd:anyURI"</w:t>
                            </w:r>
                            <w:r w:rsidRPr="008417A0">
                              <w:rPr>
                                <w:sz w:val="16"/>
                                <w:szCs w:val="16"/>
                                <w:lang w:val="en-US"/>
                              </w:rPr>
                              <w:br/>
                              <w:t xml:space="preserve">            &gt;</w:t>
                            </w:r>
                            <w:r>
                              <w:rPr>
                                <w:sz w:val="16"/>
                                <w:szCs w:val="16"/>
                                <w:lang w:val="en-US"/>
                              </w:rPr>
                              <w:t>doi:</w:t>
                            </w:r>
                            <w:r w:rsidRPr="008417A0">
                              <w:rPr>
                                <w:sz w:val="16"/>
                                <w:szCs w:val="16"/>
                                <w:lang w:val="en-US"/>
                              </w:rPr>
                              <w:t>10.1111/j.1751-5823.2011.00153.x&lt;/prov:location&gt;</w:t>
                            </w:r>
                            <w:r w:rsidRPr="008417A0">
                              <w:rPr>
                                <w:sz w:val="16"/>
                                <w:szCs w:val="16"/>
                                <w:lang w:val="en-US"/>
                              </w:rPr>
                              <w:br/>
                              <w:t xml:space="preserve">        &lt;prov:type&gt;prov:Plan&lt;/prov:type&gt;</w:t>
                            </w:r>
                            <w:r w:rsidRPr="008417A0">
                              <w:rPr>
                                <w:sz w:val="16"/>
                                <w:szCs w:val="16"/>
                                <w:lang w:val="en-US"/>
                              </w:rPr>
                              <w:br/>
                              <w:t xml:space="preserve">        &lt;dct:title&gt;Towards Unrestricted Public Use Business Microdata: The</w:t>
                            </w:r>
                            <w:r w:rsidRPr="008417A0">
                              <w:rPr>
                                <w:sz w:val="16"/>
                                <w:szCs w:val="16"/>
                                <w:lang w:val="en-US"/>
                              </w:rPr>
                              <w:br/>
                              <w:t xml:space="preserve">            Synthetic Longitudinal Business Database</w:t>
                            </w:r>
                            <w:r>
                              <w:rPr>
                                <w:sz w:val="16"/>
                                <w:szCs w:val="16"/>
                                <w:lang w:val="en-US"/>
                              </w:rPr>
                              <w:t xml:space="preserve">  </w:t>
                            </w:r>
                            <w:r>
                              <w:rPr>
                                <w:sz w:val="16"/>
                                <w:szCs w:val="16"/>
                                <w:lang w:val="en-US"/>
                              </w:rPr>
                              <w:fldChar w:fldCharType="begin" w:fldLock="1"/>
                            </w:r>
                            <w:r>
                              <w:rPr>
                                <w:sz w:val="16"/>
                                <w:szCs w:val="16"/>
                                <w:lang w:val="en-US"/>
                              </w:rPr>
                              <w:instrText>ADDIN CSL_CITATION { "citationItems" : [ { "id" : "ITEM-1", "itemData" : { "ISSN" : "0306-7734", "author" : [ { "dropping-particle" : "", "family" : "Kinney", "given" : "Satkartar K.", "non-dropping-particle" : "", "parse-names" : false, "suffix" : "" }, { "dropping-particle" : "", "family" : "Reiter", "given" : "Jerome P.", "non-dropping-particle" : "", "parse-names" : false, "suffix" : "" }, { "dropping-particle" : "", "family" : "Reznek", "given" : "Arnold P.", "non-dropping-particle" : "", "parse-names" : false, "suffix" : "" }, { "dropping-particle" : "", "family" : "Miranda", "given" : "Javier", "non-dropping-particle" : "", "parse-names" : false, "suffix" : "" }, { "dropping-particle" : "", "family" : "Jarmin", "given" : "Ron S.", "non-dropping-particle" : "", "parse-names" : false, "suffix" : "" }, { "dropping-particle" : "", "family" : "Abowd", "given" : "John M.", "non-dropping-particle" : "", "parse-names" : false, "suffix" : "" } ], "container-title" : "International Statistical Review", "id" : "ITEM-1", "issue" : "3", "issued" : { "date-parts" : [ [ "2011" ] ] }, "page" : "362-384", "publisher" : "International Statistical Institute", "title" : "Towards Unrestricted Public Use Business Microdata: The Synthetic Longitudinal Business Database", "type" : "article-journal", "volume" : "79" }, "uris" : [ "http://www.mendeley.com/documents/?uuid=33b4fcb2-c837-41db-ae66-d3e6aedf5834" ] } ], "mendeley" : { "previouslyFormattedCitation" : "(Kinney et al. 2011)" }, "properties" : { "noteIndex" : 0 }, "schema" : "https://github.com/citation-style-language/schema/raw/master/csl-citation.json" }</w:instrText>
                            </w:r>
                            <w:r>
                              <w:rPr>
                                <w:sz w:val="16"/>
                                <w:szCs w:val="16"/>
                                <w:lang w:val="en-US"/>
                              </w:rPr>
                              <w:fldChar w:fldCharType="separate"/>
                            </w:r>
                            <w:r w:rsidRPr="00636374">
                              <w:rPr>
                                <w:noProof/>
                                <w:sz w:val="16"/>
                                <w:szCs w:val="16"/>
                                <w:lang w:val="en-US"/>
                              </w:rPr>
                              <w:t>(Kinney et al. 2011)</w:t>
                            </w:r>
                            <w:r>
                              <w:rPr>
                                <w:sz w:val="16"/>
                                <w:szCs w:val="16"/>
                                <w:lang w:val="en-US"/>
                              </w:rPr>
                              <w:fldChar w:fldCharType="end"/>
                            </w:r>
                            <w:r w:rsidRPr="008417A0">
                              <w:rPr>
                                <w:sz w:val="16"/>
                                <w:szCs w:val="16"/>
                                <w:lang w:val="en-US"/>
                              </w:rPr>
                              <w:t>&lt;/dct:title&gt;</w:t>
                            </w:r>
                            <w:r w:rsidRPr="008417A0">
                              <w:rPr>
                                <w:sz w:val="16"/>
                                <w:szCs w:val="16"/>
                                <w:lang w:val="en-US"/>
                              </w:rPr>
                              <w:br/>
                              <w:t xml:space="preserve">    &lt;/prov:plan&gt;</w:t>
                            </w:r>
                          </w:p>
                          <w:p w14:paraId="69EEA54C" w14:textId="7103594E" w:rsidR="00901BEC" w:rsidRPr="003F5674" w:rsidRDefault="00901BEC" w:rsidP="003F5674">
                            <w:pPr>
                              <w:pStyle w:val="E-Text"/>
                              <w:rPr>
                                <w:sz w:val="16"/>
                                <w:szCs w:val="16"/>
                              </w:rPr>
                            </w:pPr>
                            <w:r>
                              <w:rPr>
                                <w:sz w:val="16"/>
                                <w:szCs w:val="16"/>
                                <w:lang w:val="en-US"/>
                              </w:rPr>
                              <w:t xml:space="preserve">    </w:t>
                            </w:r>
                            <w:r w:rsidRPr="003F5674">
                              <w:rPr>
                                <w:sz w:val="16"/>
                                <w:szCs w:val="16"/>
                              </w:rPr>
                              <w:t>&lt;!-- Activities --&gt;</w:t>
                            </w:r>
                          </w:p>
                          <w:p w14:paraId="034832CC" w14:textId="77777777" w:rsidR="00901BEC" w:rsidRPr="003F5674" w:rsidRDefault="00901BEC" w:rsidP="003F5674">
                            <w:pPr>
                              <w:pStyle w:val="E-Text"/>
                              <w:rPr>
                                <w:sz w:val="16"/>
                                <w:szCs w:val="16"/>
                              </w:rPr>
                            </w:pPr>
                            <w:r w:rsidRPr="003F5674">
                              <w:rPr>
                                <w:sz w:val="16"/>
                                <w:szCs w:val="16"/>
                              </w:rPr>
                              <w:t xml:space="preserve">    &lt;prov:activity prov:id="cdr:synthesizeLBD"/&gt;</w:t>
                            </w:r>
                          </w:p>
                          <w:p w14:paraId="03D17BF4" w14:textId="77777777" w:rsidR="00901BEC" w:rsidRPr="003F5674" w:rsidRDefault="00901BEC" w:rsidP="003F5674">
                            <w:pPr>
                              <w:pStyle w:val="E-Text"/>
                              <w:rPr>
                                <w:sz w:val="16"/>
                                <w:szCs w:val="16"/>
                              </w:rPr>
                            </w:pPr>
                            <w:r w:rsidRPr="003F5674">
                              <w:rPr>
                                <w:sz w:val="16"/>
                                <w:szCs w:val="16"/>
                              </w:rPr>
                              <w:t xml:space="preserve">    &lt;!-- Revision and Derivation --&gt;</w:t>
                            </w:r>
                          </w:p>
                          <w:p w14:paraId="168CE9D5" w14:textId="77777777" w:rsidR="00901BEC" w:rsidRPr="003F5674" w:rsidRDefault="00901BEC" w:rsidP="003F5674">
                            <w:pPr>
                              <w:pStyle w:val="E-Text"/>
                              <w:rPr>
                                <w:sz w:val="16"/>
                                <w:szCs w:val="16"/>
                              </w:rPr>
                            </w:pPr>
                            <w:r w:rsidRPr="003F5674">
                              <w:rPr>
                                <w:sz w:val="16"/>
                                <w:szCs w:val="16"/>
                              </w:rPr>
                              <w:t xml:space="preserve">    &lt;prov:wasDerivedFrom&gt;</w:t>
                            </w:r>
                          </w:p>
                          <w:p w14:paraId="36F33E9A" w14:textId="77777777" w:rsidR="00901BEC" w:rsidRPr="003F5674" w:rsidRDefault="00901BEC" w:rsidP="003F5674">
                            <w:pPr>
                              <w:pStyle w:val="E-Text"/>
                              <w:rPr>
                                <w:sz w:val="16"/>
                                <w:szCs w:val="16"/>
                              </w:rPr>
                            </w:pPr>
                            <w:r w:rsidRPr="003F5674">
                              <w:rPr>
                                <w:sz w:val="16"/>
                                <w:szCs w:val="16"/>
                              </w:rPr>
                              <w:t xml:space="preserve">        &lt;prov:generatedEntity prov:ref="cdr:SYNLBD"/&gt;</w:t>
                            </w:r>
                          </w:p>
                          <w:p w14:paraId="2CB5674F" w14:textId="77777777" w:rsidR="00901BEC" w:rsidRPr="003F5674" w:rsidRDefault="00901BEC" w:rsidP="003F5674">
                            <w:pPr>
                              <w:pStyle w:val="E-Text"/>
                              <w:rPr>
                                <w:sz w:val="16"/>
                                <w:szCs w:val="16"/>
                              </w:rPr>
                            </w:pPr>
                            <w:r w:rsidRPr="003F5674">
                              <w:rPr>
                                <w:sz w:val="16"/>
                                <w:szCs w:val="16"/>
                              </w:rPr>
                              <w:t xml:space="preserve">        &lt;prov:usedEntity prov:ref="cdr:LBD"/&gt;</w:t>
                            </w:r>
                          </w:p>
                          <w:p w14:paraId="46491D43" w14:textId="77777777" w:rsidR="00901BEC" w:rsidRPr="003F5674" w:rsidRDefault="00901BEC" w:rsidP="003F5674">
                            <w:pPr>
                              <w:pStyle w:val="E-Text"/>
                              <w:rPr>
                                <w:sz w:val="16"/>
                                <w:szCs w:val="16"/>
                              </w:rPr>
                            </w:pPr>
                            <w:r w:rsidRPr="003F5674">
                              <w:rPr>
                                <w:sz w:val="16"/>
                                <w:szCs w:val="16"/>
                              </w:rPr>
                              <w:t xml:space="preserve">    &lt;/prov:wasDerivedFrom&gt;</w:t>
                            </w:r>
                          </w:p>
                          <w:p w14:paraId="7DF46BD4" w14:textId="77777777" w:rsidR="00901BEC" w:rsidRPr="003F5674" w:rsidRDefault="00901BEC" w:rsidP="003F5674">
                            <w:pPr>
                              <w:pStyle w:val="E-Text"/>
                              <w:rPr>
                                <w:sz w:val="16"/>
                                <w:szCs w:val="16"/>
                              </w:rPr>
                            </w:pPr>
                            <w:r w:rsidRPr="003F5674">
                              <w:rPr>
                                <w:sz w:val="16"/>
                                <w:szCs w:val="16"/>
                              </w:rPr>
                              <w:t xml:space="preserve">    &lt;!-- Association and Attribution --&gt;</w:t>
                            </w:r>
                          </w:p>
                          <w:p w14:paraId="24D991B6" w14:textId="77777777" w:rsidR="00901BEC" w:rsidRPr="003F5674" w:rsidRDefault="00901BEC" w:rsidP="003F5674">
                            <w:pPr>
                              <w:pStyle w:val="E-Text"/>
                              <w:rPr>
                                <w:sz w:val="16"/>
                                <w:szCs w:val="16"/>
                              </w:rPr>
                            </w:pPr>
                            <w:r w:rsidRPr="003F5674">
                              <w:rPr>
                                <w:sz w:val="16"/>
                                <w:szCs w:val="16"/>
                              </w:rPr>
                              <w:t xml:space="preserve">    &lt;prov:wasAssociatedWith&gt;</w:t>
                            </w:r>
                          </w:p>
                          <w:p w14:paraId="49B7C9F5"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2ACBA9DA" w14:textId="77777777" w:rsidR="00901BEC" w:rsidRPr="003F5674" w:rsidRDefault="00901BEC" w:rsidP="003F5674">
                            <w:pPr>
                              <w:pStyle w:val="E-Text"/>
                              <w:rPr>
                                <w:sz w:val="16"/>
                                <w:szCs w:val="16"/>
                              </w:rPr>
                            </w:pPr>
                            <w:r w:rsidRPr="003F5674">
                              <w:rPr>
                                <w:sz w:val="16"/>
                                <w:szCs w:val="16"/>
                              </w:rPr>
                              <w:t xml:space="preserve">        &lt;prov:agent prov:ref="cdr:CES"/&gt;</w:t>
                            </w:r>
                          </w:p>
                          <w:p w14:paraId="623FCE9C" w14:textId="77777777" w:rsidR="00901BEC" w:rsidRPr="003F5674" w:rsidRDefault="00901BEC" w:rsidP="003F5674">
                            <w:pPr>
                              <w:pStyle w:val="E-Text"/>
                              <w:rPr>
                                <w:sz w:val="16"/>
                                <w:szCs w:val="16"/>
                              </w:rPr>
                            </w:pPr>
                            <w:r w:rsidRPr="003F5674">
                              <w:rPr>
                                <w:sz w:val="16"/>
                                <w:szCs w:val="16"/>
                              </w:rPr>
                              <w:t xml:space="preserve">        &lt;prov:plan prov:ref="cdr:synthPlan"/&gt;</w:t>
                            </w:r>
                          </w:p>
                          <w:p w14:paraId="44E61C46" w14:textId="77777777" w:rsidR="00901BEC" w:rsidRPr="003F5674" w:rsidRDefault="00901BEC" w:rsidP="003F5674">
                            <w:pPr>
                              <w:pStyle w:val="E-Text"/>
                              <w:rPr>
                                <w:sz w:val="16"/>
                                <w:szCs w:val="16"/>
                              </w:rPr>
                            </w:pPr>
                            <w:r w:rsidRPr="003F5674">
                              <w:rPr>
                                <w:sz w:val="16"/>
                                <w:szCs w:val="16"/>
                              </w:rPr>
                              <w:t xml:space="preserve">    &lt;/prov:wasAssociatedWith&gt;</w:t>
                            </w:r>
                          </w:p>
                          <w:p w14:paraId="4AD78EF5" w14:textId="77777777" w:rsidR="00901BEC" w:rsidRPr="003F5674" w:rsidRDefault="00901BEC" w:rsidP="003F5674">
                            <w:pPr>
                              <w:pStyle w:val="E-Text"/>
                              <w:rPr>
                                <w:sz w:val="16"/>
                                <w:szCs w:val="16"/>
                              </w:rPr>
                            </w:pPr>
                            <w:r w:rsidRPr="003F5674">
                              <w:rPr>
                                <w:sz w:val="16"/>
                                <w:szCs w:val="16"/>
                              </w:rPr>
                              <w:t xml:space="preserve">    &lt;prov:wasAttributedTo&gt;</w:t>
                            </w:r>
                          </w:p>
                          <w:p w14:paraId="4A942B90" w14:textId="77777777" w:rsidR="00901BEC" w:rsidRPr="003F5674" w:rsidRDefault="00901BEC" w:rsidP="003F5674">
                            <w:pPr>
                              <w:pStyle w:val="E-Text"/>
                              <w:rPr>
                                <w:sz w:val="16"/>
                                <w:szCs w:val="16"/>
                              </w:rPr>
                            </w:pPr>
                            <w:r w:rsidRPr="003F5674">
                              <w:rPr>
                                <w:sz w:val="16"/>
                                <w:szCs w:val="16"/>
                              </w:rPr>
                              <w:t xml:space="preserve">        &lt;prov:entity prov:ref="cdr:SYNLBD"/&gt;</w:t>
                            </w:r>
                          </w:p>
                          <w:p w14:paraId="315815FF" w14:textId="77777777" w:rsidR="00901BEC" w:rsidRPr="003F5674" w:rsidRDefault="00901BEC" w:rsidP="003F5674">
                            <w:pPr>
                              <w:pStyle w:val="E-Text"/>
                              <w:rPr>
                                <w:sz w:val="16"/>
                                <w:szCs w:val="16"/>
                              </w:rPr>
                            </w:pPr>
                            <w:r w:rsidRPr="003F5674">
                              <w:rPr>
                                <w:sz w:val="16"/>
                                <w:szCs w:val="16"/>
                              </w:rPr>
                              <w:t xml:space="preserve">        &lt;prov:agent prov:ref="cdr:CES"/&gt;</w:t>
                            </w:r>
                          </w:p>
                          <w:p w14:paraId="1B509395" w14:textId="77777777" w:rsidR="00901BEC" w:rsidRPr="003F5674" w:rsidRDefault="00901BEC" w:rsidP="003F5674">
                            <w:pPr>
                              <w:pStyle w:val="E-Text"/>
                              <w:rPr>
                                <w:sz w:val="16"/>
                                <w:szCs w:val="16"/>
                              </w:rPr>
                            </w:pPr>
                            <w:r w:rsidRPr="003F5674">
                              <w:rPr>
                                <w:sz w:val="16"/>
                                <w:szCs w:val="16"/>
                              </w:rPr>
                              <w:t xml:space="preserve">    &lt;/prov:wasAttributedTo&gt;</w:t>
                            </w:r>
                          </w:p>
                          <w:p w14:paraId="7D3A7A97" w14:textId="77777777" w:rsidR="00901BEC" w:rsidRPr="003F5674" w:rsidRDefault="00901BEC" w:rsidP="003F5674">
                            <w:pPr>
                              <w:pStyle w:val="E-Text"/>
                              <w:rPr>
                                <w:sz w:val="16"/>
                                <w:szCs w:val="16"/>
                              </w:rPr>
                            </w:pPr>
                            <w:r w:rsidRPr="003F5674">
                              <w:rPr>
                                <w:sz w:val="16"/>
                                <w:szCs w:val="16"/>
                              </w:rPr>
                              <w:t xml:space="preserve">    &lt;prov:actedOnBehalfOf&gt;</w:t>
                            </w:r>
                          </w:p>
                          <w:p w14:paraId="477DED4A" w14:textId="77777777" w:rsidR="00901BEC" w:rsidRPr="003F5674" w:rsidRDefault="00901BEC" w:rsidP="003F5674">
                            <w:pPr>
                              <w:pStyle w:val="E-Text"/>
                              <w:rPr>
                                <w:sz w:val="16"/>
                                <w:szCs w:val="16"/>
                              </w:rPr>
                            </w:pPr>
                            <w:r w:rsidRPr="003F5674">
                              <w:rPr>
                                <w:sz w:val="16"/>
                                <w:szCs w:val="16"/>
                              </w:rPr>
                              <w:t xml:space="preserve">        &lt;prov:delegate prov:ref="cdr:CES"/&gt;</w:t>
                            </w:r>
                          </w:p>
                          <w:p w14:paraId="4505023B" w14:textId="77777777" w:rsidR="00901BEC" w:rsidRPr="003F5674" w:rsidRDefault="00901BEC" w:rsidP="003F5674">
                            <w:pPr>
                              <w:pStyle w:val="E-Text"/>
                              <w:rPr>
                                <w:sz w:val="16"/>
                                <w:szCs w:val="16"/>
                              </w:rPr>
                            </w:pPr>
                            <w:r w:rsidRPr="003F5674">
                              <w:rPr>
                                <w:sz w:val="16"/>
                                <w:szCs w:val="16"/>
                              </w:rPr>
                              <w:t xml:space="preserve">        &lt;prov:responsible prov:ref="cdr:USCB"/&gt;</w:t>
                            </w:r>
                          </w:p>
                          <w:p w14:paraId="6C335CCF"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097C6711" w14:textId="77777777" w:rsidR="00901BEC" w:rsidRPr="003F5674" w:rsidRDefault="00901BEC" w:rsidP="003F5674">
                            <w:pPr>
                              <w:pStyle w:val="E-Text"/>
                              <w:rPr>
                                <w:sz w:val="16"/>
                                <w:szCs w:val="16"/>
                              </w:rPr>
                            </w:pPr>
                            <w:r w:rsidRPr="003F5674">
                              <w:rPr>
                                <w:sz w:val="16"/>
                                <w:szCs w:val="16"/>
                              </w:rPr>
                              <w:t xml:space="preserve">    &lt;/prov:actedOnBehalfOf&gt;</w:t>
                            </w:r>
                          </w:p>
                          <w:p w14:paraId="048AA004" w14:textId="77777777" w:rsidR="00901BEC" w:rsidRPr="003F5674" w:rsidRDefault="00901BEC" w:rsidP="003F5674">
                            <w:pPr>
                              <w:pStyle w:val="E-Text"/>
                              <w:rPr>
                                <w:sz w:val="16"/>
                                <w:szCs w:val="16"/>
                              </w:rPr>
                            </w:pPr>
                            <w:r w:rsidRPr="003F5674">
                              <w:rPr>
                                <w:sz w:val="16"/>
                                <w:szCs w:val="16"/>
                              </w:rPr>
                              <w:t xml:space="preserve">    &lt;!-- Usage and Generation --&gt;</w:t>
                            </w:r>
                          </w:p>
                          <w:p w14:paraId="55296CB4" w14:textId="77777777" w:rsidR="00901BEC" w:rsidRPr="003F5674" w:rsidRDefault="00901BEC" w:rsidP="003F5674">
                            <w:pPr>
                              <w:pStyle w:val="E-Text"/>
                              <w:rPr>
                                <w:sz w:val="16"/>
                                <w:szCs w:val="16"/>
                              </w:rPr>
                            </w:pPr>
                            <w:r w:rsidRPr="003F5674">
                              <w:rPr>
                                <w:sz w:val="16"/>
                                <w:szCs w:val="16"/>
                              </w:rPr>
                              <w:t xml:space="preserve">    &lt;prov:used&gt;</w:t>
                            </w:r>
                          </w:p>
                          <w:p w14:paraId="313C1886"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69858C11" w14:textId="77777777" w:rsidR="00901BEC" w:rsidRPr="003F5674" w:rsidRDefault="00901BEC" w:rsidP="003F5674">
                            <w:pPr>
                              <w:pStyle w:val="E-Text"/>
                              <w:rPr>
                                <w:sz w:val="16"/>
                                <w:szCs w:val="16"/>
                              </w:rPr>
                            </w:pPr>
                            <w:r w:rsidRPr="003F5674">
                              <w:rPr>
                                <w:sz w:val="16"/>
                                <w:szCs w:val="16"/>
                              </w:rPr>
                              <w:t xml:space="preserve">        &lt;prov:entity prov:ref="cdr:LBD"/&gt;</w:t>
                            </w:r>
                          </w:p>
                          <w:p w14:paraId="435B5BA4" w14:textId="77777777" w:rsidR="00901BEC" w:rsidRPr="003F5674" w:rsidRDefault="00901BEC" w:rsidP="003F5674">
                            <w:pPr>
                              <w:pStyle w:val="E-Text"/>
                              <w:rPr>
                                <w:sz w:val="16"/>
                                <w:szCs w:val="16"/>
                              </w:rPr>
                            </w:pPr>
                            <w:r w:rsidRPr="003F5674">
                              <w:rPr>
                                <w:sz w:val="16"/>
                                <w:szCs w:val="16"/>
                              </w:rPr>
                              <w:t xml:space="preserve">    &lt;/prov:used&gt;</w:t>
                            </w:r>
                          </w:p>
                          <w:p w14:paraId="22D778E6" w14:textId="77777777" w:rsidR="00901BEC" w:rsidRPr="003F5674" w:rsidRDefault="00901BEC" w:rsidP="003F5674">
                            <w:pPr>
                              <w:pStyle w:val="E-Text"/>
                              <w:rPr>
                                <w:sz w:val="16"/>
                                <w:szCs w:val="16"/>
                              </w:rPr>
                            </w:pPr>
                            <w:r w:rsidRPr="003F5674">
                              <w:rPr>
                                <w:sz w:val="16"/>
                                <w:szCs w:val="16"/>
                              </w:rPr>
                              <w:t xml:space="preserve">    &lt;prov:wasGeneratedBy&gt;</w:t>
                            </w:r>
                          </w:p>
                          <w:p w14:paraId="3F45CC9F" w14:textId="77777777" w:rsidR="00901BEC" w:rsidRPr="003F5674" w:rsidRDefault="00901BEC" w:rsidP="003F5674">
                            <w:pPr>
                              <w:pStyle w:val="E-Text"/>
                              <w:rPr>
                                <w:sz w:val="16"/>
                                <w:szCs w:val="16"/>
                              </w:rPr>
                            </w:pPr>
                            <w:r w:rsidRPr="003F5674">
                              <w:rPr>
                                <w:sz w:val="16"/>
                                <w:szCs w:val="16"/>
                              </w:rPr>
                              <w:t xml:space="preserve">        &lt;prov:entity prov:ref="cdr:SYNLBD"/&gt;</w:t>
                            </w:r>
                          </w:p>
                          <w:p w14:paraId="73C7CB06"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52C48829" w14:textId="77777777" w:rsidR="00901BEC" w:rsidRPr="003F5674" w:rsidRDefault="00901BEC" w:rsidP="003F5674">
                            <w:pPr>
                              <w:pStyle w:val="E-Text"/>
                              <w:rPr>
                                <w:sz w:val="16"/>
                                <w:szCs w:val="16"/>
                              </w:rPr>
                            </w:pPr>
                            <w:r w:rsidRPr="003F5674">
                              <w:rPr>
                                <w:sz w:val="16"/>
                                <w:szCs w:val="16"/>
                              </w:rPr>
                              <w:t xml:space="preserve">        &lt;prov:time&gt;2012-03-02T10:30:00&lt;/prov:time&gt;</w:t>
                            </w:r>
                          </w:p>
                          <w:p w14:paraId="58A864C9" w14:textId="77777777" w:rsidR="00901BEC" w:rsidRPr="003F5674" w:rsidRDefault="00901BEC" w:rsidP="003F5674">
                            <w:pPr>
                              <w:pStyle w:val="E-Text"/>
                              <w:rPr>
                                <w:sz w:val="16"/>
                                <w:szCs w:val="16"/>
                              </w:rPr>
                            </w:pPr>
                            <w:r w:rsidRPr="003F5674">
                              <w:rPr>
                                <w:sz w:val="16"/>
                                <w:szCs w:val="16"/>
                              </w:rPr>
                              <w:t xml:space="preserve">    &lt;/prov:wasGeneratedBy&gt;</w:t>
                            </w:r>
                          </w:p>
                          <w:p w14:paraId="4F2F4F55" w14:textId="77777777" w:rsidR="00901BEC" w:rsidRPr="003F5674" w:rsidRDefault="00901BEC" w:rsidP="003F5674">
                            <w:pPr>
                              <w:pStyle w:val="E-Text"/>
                              <w:rPr>
                                <w:sz w:val="16"/>
                                <w:szCs w:val="16"/>
                              </w:rPr>
                            </w:pPr>
                            <w:r w:rsidRPr="003F5674">
                              <w:rPr>
                                <w:sz w:val="16"/>
                                <w:szCs w:val="16"/>
                              </w:rPr>
                              <w:t>&lt;/prov:document&gt;</w:t>
                            </w:r>
                          </w:p>
                          <w:p w14:paraId="15F506FD" w14:textId="77777777" w:rsidR="00901BEC" w:rsidRPr="003F5674" w:rsidRDefault="00901BEC" w:rsidP="003F5674">
                            <w:pPr>
                              <w:pStyle w:val="E-Tex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BD405E" id="Text Box 12" o:spid="_x0000_s1031" type="#_x0000_t202" style="width:325.25pt;height:49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" filled="f" strokeweight=".5pt">
                <v:textbox>
                  <w:txbxContent>
                    <w:p w14:paraId="4B2CA3AF" w14:textId="77777777" w:rsidR="00901BEC" w:rsidRPr="003F5674" w:rsidRDefault="00901BEC" w:rsidP="003F5674">
                      <w:pPr>
                        <w:pStyle w:val="E-Text"/>
                        <w:rPr>
                          <w:sz w:val="16"/>
                          <w:szCs w:val="16"/>
                        </w:rPr>
                      </w:pPr>
                      <w:r w:rsidRPr="003F5674">
                        <w:rPr>
                          <w:sz w:val="16"/>
                          <w:szCs w:val="16"/>
                        </w:rPr>
                        <w:t>&lt;prov:document xmlns:prov=[...]&gt;</w:t>
                      </w:r>
                    </w:p>
                    <w:p w14:paraId="0A904672" w14:textId="77777777" w:rsidR="00901BEC" w:rsidRPr="003F5674" w:rsidRDefault="00901BEC" w:rsidP="003F5674">
                      <w:pPr>
                        <w:pStyle w:val="E-Text"/>
                        <w:rPr>
                          <w:sz w:val="16"/>
                          <w:szCs w:val="16"/>
                        </w:rPr>
                      </w:pPr>
                      <w:r w:rsidRPr="003F5674">
                        <w:rPr>
                          <w:sz w:val="16"/>
                          <w:szCs w:val="16"/>
                        </w:rPr>
                        <w:t xml:space="preserve">    &lt;xi:include href="ProvXIncludes.xml" xpointer="xpointer(//prov:agent)"/&gt;</w:t>
                      </w:r>
                    </w:p>
                    <w:p w14:paraId="5BEB3D08" w14:textId="77777777" w:rsidR="00901BEC" w:rsidRPr="003F5674" w:rsidRDefault="00901BEC" w:rsidP="003F5674">
                      <w:pPr>
                        <w:pStyle w:val="E-Text"/>
                        <w:rPr>
                          <w:sz w:val="16"/>
                          <w:szCs w:val="16"/>
                        </w:rPr>
                      </w:pPr>
                      <w:r w:rsidRPr="003F5674">
                        <w:rPr>
                          <w:sz w:val="16"/>
                          <w:szCs w:val="16"/>
                        </w:rPr>
                        <w:t xml:space="preserve">    &lt;!-- Entities --&gt;</w:t>
                      </w:r>
                    </w:p>
                    <w:p w14:paraId="6A914FE5" w14:textId="77777777" w:rsidR="00901BEC" w:rsidRPr="003F5674" w:rsidRDefault="00901BEC" w:rsidP="003F5674">
                      <w:pPr>
                        <w:pStyle w:val="E-Text"/>
                        <w:rPr>
                          <w:sz w:val="16"/>
                          <w:szCs w:val="16"/>
                        </w:rPr>
                      </w:pPr>
                      <w:r w:rsidRPr="003F5674">
                        <w:rPr>
                          <w:sz w:val="16"/>
                          <w:szCs w:val="16"/>
                        </w:rPr>
                        <w:t xml:space="preserve">    &lt;prov:entity prov:id="cdr:LBD"&gt;</w:t>
                      </w:r>
                    </w:p>
                    <w:p w14:paraId="63B2E4EC" w14:textId="77777777" w:rsidR="00901BEC" w:rsidRPr="003F5674" w:rsidRDefault="00901BEC" w:rsidP="003F5674">
                      <w:pPr>
                        <w:pStyle w:val="E-Text"/>
                        <w:rPr>
                          <w:sz w:val="16"/>
                          <w:szCs w:val="16"/>
                        </w:rPr>
                      </w:pPr>
                      <w:r w:rsidRPr="003F5674">
                        <w:rPr>
                          <w:sz w:val="16"/>
                          <w:szCs w:val="16"/>
                        </w:rPr>
                        <w:t xml:space="preserve">        &lt;dct:title&gt;Longitudinal Business Database&lt;/dct:title&gt;</w:t>
                      </w:r>
                    </w:p>
                    <w:p w14:paraId="61051EAE" w14:textId="77777777" w:rsidR="00901BEC" w:rsidRPr="003F5674" w:rsidRDefault="00901BEC" w:rsidP="003F5674">
                      <w:pPr>
                        <w:pStyle w:val="E-Text"/>
                        <w:rPr>
                          <w:sz w:val="16"/>
                          <w:szCs w:val="16"/>
                        </w:rPr>
                      </w:pPr>
                      <w:r w:rsidRPr="003F5674">
                        <w:rPr>
                          <w:sz w:val="16"/>
                          <w:szCs w:val="16"/>
                        </w:rPr>
                        <w:t xml:space="preserve">    &lt;/prov:entity&gt;</w:t>
                      </w:r>
                    </w:p>
                    <w:p w14:paraId="1C76D719" w14:textId="77777777" w:rsidR="00901BEC" w:rsidRPr="003F5674" w:rsidRDefault="00901BEC" w:rsidP="003F5674">
                      <w:pPr>
                        <w:pStyle w:val="E-Text"/>
                        <w:rPr>
                          <w:sz w:val="16"/>
                          <w:szCs w:val="16"/>
                        </w:rPr>
                      </w:pPr>
                      <w:r w:rsidRPr="003F5674">
                        <w:rPr>
                          <w:sz w:val="16"/>
                          <w:szCs w:val="16"/>
                        </w:rPr>
                        <w:t xml:space="preserve">    &lt;prov:entity prov:id="cdr:SYNLBD"&gt;</w:t>
                      </w:r>
                    </w:p>
                    <w:p w14:paraId="1626A46A" w14:textId="77777777" w:rsidR="00901BEC" w:rsidRPr="003F5674" w:rsidRDefault="00901BEC" w:rsidP="003F5674">
                      <w:pPr>
                        <w:pStyle w:val="E-Text"/>
                        <w:rPr>
                          <w:sz w:val="16"/>
                          <w:szCs w:val="16"/>
                        </w:rPr>
                      </w:pPr>
                      <w:r w:rsidRPr="003F5674">
                        <w:rPr>
                          <w:sz w:val="16"/>
                          <w:szCs w:val="16"/>
                        </w:rPr>
                        <w:t xml:space="preserve">        &lt;dct:title&gt;Synthesized Longitudinal Business Database&lt;/dct:title&gt;</w:t>
                      </w:r>
                    </w:p>
                    <w:p w14:paraId="637E312D" w14:textId="77777777" w:rsidR="00901BEC" w:rsidRPr="003F5674" w:rsidRDefault="00901BEC" w:rsidP="003F5674">
                      <w:pPr>
                        <w:pStyle w:val="E-Text"/>
                        <w:rPr>
                          <w:sz w:val="16"/>
                          <w:szCs w:val="16"/>
                        </w:rPr>
                      </w:pPr>
                      <w:r w:rsidRPr="003F5674">
                        <w:rPr>
                          <w:sz w:val="16"/>
                          <w:szCs w:val="16"/>
                        </w:rPr>
                        <w:t xml:space="preserve">    &lt;/prov:entity&gt;</w:t>
                      </w:r>
                    </w:p>
                    <w:p w14:paraId="7B316DCD" w14:textId="77777777" w:rsidR="00901BEC" w:rsidRPr="003F5674" w:rsidRDefault="00901BEC" w:rsidP="003F5674">
                      <w:pPr>
                        <w:pStyle w:val="E-Text"/>
                        <w:rPr>
                          <w:sz w:val="16"/>
                          <w:szCs w:val="16"/>
                        </w:rPr>
                      </w:pPr>
                      <w:r w:rsidRPr="003F5674">
                        <w:rPr>
                          <w:sz w:val="16"/>
                          <w:szCs w:val="16"/>
                        </w:rPr>
                        <w:t xml:space="preserve">    &lt;!-- Plans --&gt;</w:t>
                      </w:r>
                    </w:p>
                    <w:p w14:paraId="604C511F" w14:textId="39EC9027" w:rsidR="00901BEC" w:rsidRDefault="00901BEC" w:rsidP="003F5674">
                      <w:pPr>
                        <w:pStyle w:val="E-Text"/>
                        <w:rPr>
                          <w:sz w:val="16"/>
                          <w:szCs w:val="16"/>
                          <w:lang w:val="en-US"/>
                        </w:rPr>
                      </w:pPr>
                      <w:r w:rsidRPr="008417A0">
                        <w:rPr>
                          <w:sz w:val="16"/>
                          <w:szCs w:val="16"/>
                          <w:lang w:val="en-US"/>
                        </w:rPr>
                        <w:t xml:space="preserve">    &lt;prov:plan prov:id="cdr:synthPlan"&gt;</w:t>
                      </w:r>
                      <w:r w:rsidRPr="008417A0">
                        <w:rPr>
                          <w:sz w:val="16"/>
                          <w:szCs w:val="16"/>
                          <w:lang w:val="en-US"/>
                        </w:rPr>
                        <w:br/>
                        <w:t xml:space="preserve">        &lt;prov:location xsi:type="xsd:anyURI"</w:t>
                      </w:r>
                      <w:r w:rsidRPr="008417A0">
                        <w:rPr>
                          <w:sz w:val="16"/>
                          <w:szCs w:val="16"/>
                          <w:lang w:val="en-US"/>
                        </w:rPr>
                        <w:br/>
                        <w:t xml:space="preserve">            &gt;</w:t>
                      </w:r>
                      <w:r>
                        <w:rPr>
                          <w:sz w:val="16"/>
                          <w:szCs w:val="16"/>
                          <w:lang w:val="en-US"/>
                        </w:rPr>
                        <w:t>doi:</w:t>
                      </w:r>
                      <w:r w:rsidRPr="008417A0">
                        <w:rPr>
                          <w:sz w:val="16"/>
                          <w:szCs w:val="16"/>
                          <w:lang w:val="en-US"/>
                        </w:rPr>
                        <w:t>10.1111/j.1751-5823.2011.00153.x&lt;/prov:location&gt;</w:t>
                      </w:r>
                      <w:r w:rsidRPr="008417A0">
                        <w:rPr>
                          <w:sz w:val="16"/>
                          <w:szCs w:val="16"/>
                          <w:lang w:val="en-US"/>
                        </w:rPr>
                        <w:br/>
                        <w:t xml:space="preserve">        &lt;prov:type&gt;prov:Plan&lt;/prov:type&gt;</w:t>
                      </w:r>
                      <w:r w:rsidRPr="008417A0">
                        <w:rPr>
                          <w:sz w:val="16"/>
                          <w:szCs w:val="16"/>
                          <w:lang w:val="en-US"/>
                        </w:rPr>
                        <w:br/>
                        <w:t xml:space="preserve">        &lt;dct:title&gt;Towards Unrestricted Public Use Business Microdata: The</w:t>
                      </w:r>
                      <w:r w:rsidRPr="008417A0">
                        <w:rPr>
                          <w:sz w:val="16"/>
                          <w:szCs w:val="16"/>
                          <w:lang w:val="en-US"/>
                        </w:rPr>
                        <w:br/>
                        <w:t xml:space="preserve">            Synthetic Longitudinal Business Database</w:t>
                      </w:r>
                      <w:r>
                        <w:rPr>
                          <w:sz w:val="16"/>
                          <w:szCs w:val="16"/>
                          <w:lang w:val="en-US"/>
                        </w:rPr>
                        <w:t xml:space="preserve">  </w:t>
                      </w:r>
                      <w:r>
                        <w:rPr>
                          <w:sz w:val="16"/>
                          <w:szCs w:val="16"/>
                          <w:lang w:val="en-US"/>
                        </w:rPr>
                        <w:fldChar w:fldCharType="begin" w:fldLock="1"/>
                      </w:r>
                      <w:r>
                        <w:rPr>
                          <w:sz w:val="16"/>
                          <w:szCs w:val="16"/>
                          <w:lang w:val="en-US"/>
                        </w:rPr>
                        <w:instrText>ADDIN CSL_CITATION { "citationItems" : [ { "id" : "ITEM-1", "itemData" : { "ISSN" : "0306-7734", "author" : [ { "dropping-particle" : "", "family" : "Kinney", "given" : "Satkartar K.", "non-dropping-particle" : "", "parse-names" : false, "suffix" : "" }, { "dropping-particle" : "", "family" : "Reiter", "given" : "Jerome P.", "non-dropping-particle" : "", "parse-names" : false, "suffix" : "" }, { "dropping-particle" : "", "family" : "Reznek", "given" : "Arnold P.", "non-dropping-particle" : "", "parse-names" : false, "suffix" : "" }, { "dropping-particle" : "", "family" : "Miranda", "given" : "Javier", "non-dropping-particle" : "", "parse-names" : false, "suffix" : "" }, { "dropping-particle" : "", "family" : "Jarmin", "given" : "Ron S.", "non-dropping-particle" : "", "parse-names" : false, "suffix" : "" }, { "dropping-particle" : "", "family" : "Abowd", "given" : "John M.", "non-dropping-particle" : "", "parse-names" : false, "suffix" : "" } ], "container-title" : "International Statistical Review", "id" : "ITEM-1", "issue" : "3", "issued" : { "date-parts" : [ [ "2011" ] ] }, "page" : "362-384", "publisher" : "International Statistical Institute", "title" : "Towards Unrestricted Public Use Business Microdata: The Synthetic Longitudinal Business Database", "type" : "article-journal", "volume" : "79" }, "uris" : [ "http://www.mendeley.com/documents/?uuid=33b4fcb2-c837-41db-ae66-d3e6aedf5834" ] } ], "mendeley" : { "previouslyFormattedCitation" : "(Kinney et al. 2011)" }, "properties" : { "noteIndex" : 0 }, "schema" : "https://github.com/citation-style-language/schema/raw/master/csl-citation.json" }</w:instrText>
                      </w:r>
                      <w:r>
                        <w:rPr>
                          <w:sz w:val="16"/>
                          <w:szCs w:val="16"/>
                          <w:lang w:val="en-US"/>
                        </w:rPr>
                        <w:fldChar w:fldCharType="separate"/>
                      </w:r>
                      <w:r w:rsidRPr="00636374">
                        <w:rPr>
                          <w:noProof/>
                          <w:sz w:val="16"/>
                          <w:szCs w:val="16"/>
                          <w:lang w:val="en-US"/>
                        </w:rPr>
                        <w:t>(Kinney et al. 2011)</w:t>
                      </w:r>
                      <w:r>
                        <w:rPr>
                          <w:sz w:val="16"/>
                          <w:szCs w:val="16"/>
                          <w:lang w:val="en-US"/>
                        </w:rPr>
                        <w:fldChar w:fldCharType="end"/>
                      </w:r>
                      <w:r w:rsidRPr="008417A0">
                        <w:rPr>
                          <w:sz w:val="16"/>
                          <w:szCs w:val="16"/>
                          <w:lang w:val="en-US"/>
                        </w:rPr>
                        <w:t>&lt;/dct:title&gt;</w:t>
                      </w:r>
                      <w:r w:rsidRPr="008417A0">
                        <w:rPr>
                          <w:sz w:val="16"/>
                          <w:szCs w:val="16"/>
                          <w:lang w:val="en-US"/>
                        </w:rPr>
                        <w:br/>
                        <w:t xml:space="preserve">    &lt;/prov:plan&gt;</w:t>
                      </w:r>
                    </w:p>
                    <w:p w14:paraId="69EEA54C" w14:textId="7103594E" w:rsidR="00901BEC" w:rsidRPr="003F5674" w:rsidRDefault="00901BEC" w:rsidP="003F5674">
                      <w:pPr>
                        <w:pStyle w:val="E-Text"/>
                        <w:rPr>
                          <w:sz w:val="16"/>
                          <w:szCs w:val="16"/>
                        </w:rPr>
                      </w:pPr>
                      <w:r>
                        <w:rPr>
                          <w:sz w:val="16"/>
                          <w:szCs w:val="16"/>
                          <w:lang w:val="en-US"/>
                        </w:rPr>
                        <w:t xml:space="preserve">    </w:t>
                      </w:r>
                      <w:r w:rsidRPr="003F5674">
                        <w:rPr>
                          <w:sz w:val="16"/>
                          <w:szCs w:val="16"/>
                        </w:rPr>
                        <w:t>&lt;!-- Activities --&gt;</w:t>
                      </w:r>
                    </w:p>
                    <w:p w14:paraId="034832CC" w14:textId="77777777" w:rsidR="00901BEC" w:rsidRPr="003F5674" w:rsidRDefault="00901BEC" w:rsidP="003F5674">
                      <w:pPr>
                        <w:pStyle w:val="E-Text"/>
                        <w:rPr>
                          <w:sz w:val="16"/>
                          <w:szCs w:val="16"/>
                        </w:rPr>
                      </w:pPr>
                      <w:r w:rsidRPr="003F5674">
                        <w:rPr>
                          <w:sz w:val="16"/>
                          <w:szCs w:val="16"/>
                        </w:rPr>
                        <w:t xml:space="preserve">    &lt;prov:activity prov:id="cdr:synthesizeLBD"/&gt;</w:t>
                      </w:r>
                    </w:p>
                    <w:p w14:paraId="03D17BF4" w14:textId="77777777" w:rsidR="00901BEC" w:rsidRPr="003F5674" w:rsidRDefault="00901BEC" w:rsidP="003F5674">
                      <w:pPr>
                        <w:pStyle w:val="E-Text"/>
                        <w:rPr>
                          <w:sz w:val="16"/>
                          <w:szCs w:val="16"/>
                        </w:rPr>
                      </w:pPr>
                      <w:r w:rsidRPr="003F5674">
                        <w:rPr>
                          <w:sz w:val="16"/>
                          <w:szCs w:val="16"/>
                        </w:rPr>
                        <w:t xml:space="preserve">    &lt;!-- Revision and Derivation --&gt;</w:t>
                      </w:r>
                    </w:p>
                    <w:p w14:paraId="168CE9D5" w14:textId="77777777" w:rsidR="00901BEC" w:rsidRPr="003F5674" w:rsidRDefault="00901BEC" w:rsidP="003F5674">
                      <w:pPr>
                        <w:pStyle w:val="E-Text"/>
                        <w:rPr>
                          <w:sz w:val="16"/>
                          <w:szCs w:val="16"/>
                        </w:rPr>
                      </w:pPr>
                      <w:r w:rsidRPr="003F5674">
                        <w:rPr>
                          <w:sz w:val="16"/>
                          <w:szCs w:val="16"/>
                        </w:rPr>
                        <w:t xml:space="preserve">    &lt;prov:wasDerivedFrom&gt;</w:t>
                      </w:r>
                    </w:p>
                    <w:p w14:paraId="36F33E9A" w14:textId="77777777" w:rsidR="00901BEC" w:rsidRPr="003F5674" w:rsidRDefault="00901BEC" w:rsidP="003F5674">
                      <w:pPr>
                        <w:pStyle w:val="E-Text"/>
                        <w:rPr>
                          <w:sz w:val="16"/>
                          <w:szCs w:val="16"/>
                        </w:rPr>
                      </w:pPr>
                      <w:r w:rsidRPr="003F5674">
                        <w:rPr>
                          <w:sz w:val="16"/>
                          <w:szCs w:val="16"/>
                        </w:rPr>
                        <w:t xml:space="preserve">        &lt;prov:generatedEntity prov:ref="cdr:SYNLBD"/&gt;</w:t>
                      </w:r>
                    </w:p>
                    <w:p w14:paraId="2CB5674F" w14:textId="77777777" w:rsidR="00901BEC" w:rsidRPr="003F5674" w:rsidRDefault="00901BEC" w:rsidP="003F5674">
                      <w:pPr>
                        <w:pStyle w:val="E-Text"/>
                        <w:rPr>
                          <w:sz w:val="16"/>
                          <w:szCs w:val="16"/>
                        </w:rPr>
                      </w:pPr>
                      <w:r w:rsidRPr="003F5674">
                        <w:rPr>
                          <w:sz w:val="16"/>
                          <w:szCs w:val="16"/>
                        </w:rPr>
                        <w:t xml:space="preserve">        &lt;prov:usedEntity prov:ref="cdr:LBD"/&gt;</w:t>
                      </w:r>
                    </w:p>
                    <w:p w14:paraId="46491D43" w14:textId="77777777" w:rsidR="00901BEC" w:rsidRPr="003F5674" w:rsidRDefault="00901BEC" w:rsidP="003F5674">
                      <w:pPr>
                        <w:pStyle w:val="E-Text"/>
                        <w:rPr>
                          <w:sz w:val="16"/>
                          <w:szCs w:val="16"/>
                        </w:rPr>
                      </w:pPr>
                      <w:r w:rsidRPr="003F5674">
                        <w:rPr>
                          <w:sz w:val="16"/>
                          <w:szCs w:val="16"/>
                        </w:rPr>
                        <w:t xml:space="preserve">    &lt;/prov:wasDerivedFrom&gt;</w:t>
                      </w:r>
                    </w:p>
                    <w:p w14:paraId="7DF46BD4" w14:textId="77777777" w:rsidR="00901BEC" w:rsidRPr="003F5674" w:rsidRDefault="00901BEC" w:rsidP="003F5674">
                      <w:pPr>
                        <w:pStyle w:val="E-Text"/>
                        <w:rPr>
                          <w:sz w:val="16"/>
                          <w:szCs w:val="16"/>
                        </w:rPr>
                      </w:pPr>
                      <w:r w:rsidRPr="003F5674">
                        <w:rPr>
                          <w:sz w:val="16"/>
                          <w:szCs w:val="16"/>
                        </w:rPr>
                        <w:t xml:space="preserve">    &lt;!-- Association and Attribution --&gt;</w:t>
                      </w:r>
                    </w:p>
                    <w:p w14:paraId="24D991B6" w14:textId="77777777" w:rsidR="00901BEC" w:rsidRPr="003F5674" w:rsidRDefault="00901BEC" w:rsidP="003F5674">
                      <w:pPr>
                        <w:pStyle w:val="E-Text"/>
                        <w:rPr>
                          <w:sz w:val="16"/>
                          <w:szCs w:val="16"/>
                        </w:rPr>
                      </w:pPr>
                      <w:r w:rsidRPr="003F5674">
                        <w:rPr>
                          <w:sz w:val="16"/>
                          <w:szCs w:val="16"/>
                        </w:rPr>
                        <w:t xml:space="preserve">    &lt;prov:wasAssociatedWith&gt;</w:t>
                      </w:r>
                    </w:p>
                    <w:p w14:paraId="49B7C9F5"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2ACBA9DA" w14:textId="77777777" w:rsidR="00901BEC" w:rsidRPr="003F5674" w:rsidRDefault="00901BEC" w:rsidP="003F5674">
                      <w:pPr>
                        <w:pStyle w:val="E-Text"/>
                        <w:rPr>
                          <w:sz w:val="16"/>
                          <w:szCs w:val="16"/>
                        </w:rPr>
                      </w:pPr>
                      <w:r w:rsidRPr="003F5674">
                        <w:rPr>
                          <w:sz w:val="16"/>
                          <w:szCs w:val="16"/>
                        </w:rPr>
                        <w:t xml:space="preserve">        &lt;prov:agent prov:ref="cdr:CES"/&gt;</w:t>
                      </w:r>
                    </w:p>
                    <w:p w14:paraId="623FCE9C" w14:textId="77777777" w:rsidR="00901BEC" w:rsidRPr="003F5674" w:rsidRDefault="00901BEC" w:rsidP="003F5674">
                      <w:pPr>
                        <w:pStyle w:val="E-Text"/>
                        <w:rPr>
                          <w:sz w:val="16"/>
                          <w:szCs w:val="16"/>
                        </w:rPr>
                      </w:pPr>
                      <w:r w:rsidRPr="003F5674">
                        <w:rPr>
                          <w:sz w:val="16"/>
                          <w:szCs w:val="16"/>
                        </w:rPr>
                        <w:t xml:space="preserve">        &lt;prov:plan prov:ref="cdr:synthPlan"/&gt;</w:t>
                      </w:r>
                    </w:p>
                    <w:p w14:paraId="44E61C46" w14:textId="77777777" w:rsidR="00901BEC" w:rsidRPr="003F5674" w:rsidRDefault="00901BEC" w:rsidP="003F5674">
                      <w:pPr>
                        <w:pStyle w:val="E-Text"/>
                        <w:rPr>
                          <w:sz w:val="16"/>
                          <w:szCs w:val="16"/>
                        </w:rPr>
                      </w:pPr>
                      <w:r w:rsidRPr="003F5674">
                        <w:rPr>
                          <w:sz w:val="16"/>
                          <w:szCs w:val="16"/>
                        </w:rPr>
                        <w:t xml:space="preserve">    &lt;/prov:wasAssociatedWith&gt;</w:t>
                      </w:r>
                    </w:p>
                    <w:p w14:paraId="4AD78EF5" w14:textId="77777777" w:rsidR="00901BEC" w:rsidRPr="003F5674" w:rsidRDefault="00901BEC" w:rsidP="003F5674">
                      <w:pPr>
                        <w:pStyle w:val="E-Text"/>
                        <w:rPr>
                          <w:sz w:val="16"/>
                          <w:szCs w:val="16"/>
                        </w:rPr>
                      </w:pPr>
                      <w:r w:rsidRPr="003F5674">
                        <w:rPr>
                          <w:sz w:val="16"/>
                          <w:szCs w:val="16"/>
                        </w:rPr>
                        <w:t xml:space="preserve">    &lt;prov:wasAttributedTo&gt;</w:t>
                      </w:r>
                    </w:p>
                    <w:p w14:paraId="4A942B90" w14:textId="77777777" w:rsidR="00901BEC" w:rsidRPr="003F5674" w:rsidRDefault="00901BEC" w:rsidP="003F5674">
                      <w:pPr>
                        <w:pStyle w:val="E-Text"/>
                        <w:rPr>
                          <w:sz w:val="16"/>
                          <w:szCs w:val="16"/>
                        </w:rPr>
                      </w:pPr>
                      <w:r w:rsidRPr="003F5674">
                        <w:rPr>
                          <w:sz w:val="16"/>
                          <w:szCs w:val="16"/>
                        </w:rPr>
                        <w:t xml:space="preserve">        &lt;prov:entity prov:ref="cdr:SYNLBD"/&gt;</w:t>
                      </w:r>
                    </w:p>
                    <w:p w14:paraId="315815FF" w14:textId="77777777" w:rsidR="00901BEC" w:rsidRPr="003F5674" w:rsidRDefault="00901BEC" w:rsidP="003F5674">
                      <w:pPr>
                        <w:pStyle w:val="E-Text"/>
                        <w:rPr>
                          <w:sz w:val="16"/>
                          <w:szCs w:val="16"/>
                        </w:rPr>
                      </w:pPr>
                      <w:r w:rsidRPr="003F5674">
                        <w:rPr>
                          <w:sz w:val="16"/>
                          <w:szCs w:val="16"/>
                        </w:rPr>
                        <w:t xml:space="preserve">        &lt;prov:agent prov:ref="cdr:CES"/&gt;</w:t>
                      </w:r>
                    </w:p>
                    <w:p w14:paraId="1B509395" w14:textId="77777777" w:rsidR="00901BEC" w:rsidRPr="003F5674" w:rsidRDefault="00901BEC" w:rsidP="003F5674">
                      <w:pPr>
                        <w:pStyle w:val="E-Text"/>
                        <w:rPr>
                          <w:sz w:val="16"/>
                          <w:szCs w:val="16"/>
                        </w:rPr>
                      </w:pPr>
                      <w:r w:rsidRPr="003F5674">
                        <w:rPr>
                          <w:sz w:val="16"/>
                          <w:szCs w:val="16"/>
                        </w:rPr>
                        <w:t xml:space="preserve">    &lt;/prov:wasAttributedTo&gt;</w:t>
                      </w:r>
                    </w:p>
                    <w:p w14:paraId="7D3A7A97" w14:textId="77777777" w:rsidR="00901BEC" w:rsidRPr="003F5674" w:rsidRDefault="00901BEC" w:rsidP="003F5674">
                      <w:pPr>
                        <w:pStyle w:val="E-Text"/>
                        <w:rPr>
                          <w:sz w:val="16"/>
                          <w:szCs w:val="16"/>
                        </w:rPr>
                      </w:pPr>
                      <w:r w:rsidRPr="003F5674">
                        <w:rPr>
                          <w:sz w:val="16"/>
                          <w:szCs w:val="16"/>
                        </w:rPr>
                        <w:t xml:space="preserve">    &lt;prov:actedOnBehalfOf&gt;</w:t>
                      </w:r>
                    </w:p>
                    <w:p w14:paraId="477DED4A" w14:textId="77777777" w:rsidR="00901BEC" w:rsidRPr="003F5674" w:rsidRDefault="00901BEC" w:rsidP="003F5674">
                      <w:pPr>
                        <w:pStyle w:val="E-Text"/>
                        <w:rPr>
                          <w:sz w:val="16"/>
                          <w:szCs w:val="16"/>
                        </w:rPr>
                      </w:pPr>
                      <w:r w:rsidRPr="003F5674">
                        <w:rPr>
                          <w:sz w:val="16"/>
                          <w:szCs w:val="16"/>
                        </w:rPr>
                        <w:t xml:space="preserve">        &lt;prov:delegate prov:ref="cdr:CES"/&gt;</w:t>
                      </w:r>
                    </w:p>
                    <w:p w14:paraId="4505023B" w14:textId="77777777" w:rsidR="00901BEC" w:rsidRPr="003F5674" w:rsidRDefault="00901BEC" w:rsidP="003F5674">
                      <w:pPr>
                        <w:pStyle w:val="E-Text"/>
                        <w:rPr>
                          <w:sz w:val="16"/>
                          <w:szCs w:val="16"/>
                        </w:rPr>
                      </w:pPr>
                      <w:r w:rsidRPr="003F5674">
                        <w:rPr>
                          <w:sz w:val="16"/>
                          <w:szCs w:val="16"/>
                        </w:rPr>
                        <w:t xml:space="preserve">        &lt;prov:responsible prov:ref="cdr:USCB"/&gt;</w:t>
                      </w:r>
                    </w:p>
                    <w:p w14:paraId="6C335CCF"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097C6711" w14:textId="77777777" w:rsidR="00901BEC" w:rsidRPr="003F5674" w:rsidRDefault="00901BEC" w:rsidP="003F5674">
                      <w:pPr>
                        <w:pStyle w:val="E-Text"/>
                        <w:rPr>
                          <w:sz w:val="16"/>
                          <w:szCs w:val="16"/>
                        </w:rPr>
                      </w:pPr>
                      <w:r w:rsidRPr="003F5674">
                        <w:rPr>
                          <w:sz w:val="16"/>
                          <w:szCs w:val="16"/>
                        </w:rPr>
                        <w:t xml:space="preserve">    &lt;/prov:actedOnBehalfOf&gt;</w:t>
                      </w:r>
                    </w:p>
                    <w:p w14:paraId="048AA004" w14:textId="77777777" w:rsidR="00901BEC" w:rsidRPr="003F5674" w:rsidRDefault="00901BEC" w:rsidP="003F5674">
                      <w:pPr>
                        <w:pStyle w:val="E-Text"/>
                        <w:rPr>
                          <w:sz w:val="16"/>
                          <w:szCs w:val="16"/>
                        </w:rPr>
                      </w:pPr>
                      <w:r w:rsidRPr="003F5674">
                        <w:rPr>
                          <w:sz w:val="16"/>
                          <w:szCs w:val="16"/>
                        </w:rPr>
                        <w:t xml:space="preserve">    &lt;!-- Usage and Generation --&gt;</w:t>
                      </w:r>
                    </w:p>
                    <w:p w14:paraId="55296CB4" w14:textId="77777777" w:rsidR="00901BEC" w:rsidRPr="003F5674" w:rsidRDefault="00901BEC" w:rsidP="003F5674">
                      <w:pPr>
                        <w:pStyle w:val="E-Text"/>
                        <w:rPr>
                          <w:sz w:val="16"/>
                          <w:szCs w:val="16"/>
                        </w:rPr>
                      </w:pPr>
                      <w:r w:rsidRPr="003F5674">
                        <w:rPr>
                          <w:sz w:val="16"/>
                          <w:szCs w:val="16"/>
                        </w:rPr>
                        <w:t xml:space="preserve">    &lt;prov:used&gt;</w:t>
                      </w:r>
                    </w:p>
                    <w:p w14:paraId="313C1886"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69858C11" w14:textId="77777777" w:rsidR="00901BEC" w:rsidRPr="003F5674" w:rsidRDefault="00901BEC" w:rsidP="003F5674">
                      <w:pPr>
                        <w:pStyle w:val="E-Text"/>
                        <w:rPr>
                          <w:sz w:val="16"/>
                          <w:szCs w:val="16"/>
                        </w:rPr>
                      </w:pPr>
                      <w:r w:rsidRPr="003F5674">
                        <w:rPr>
                          <w:sz w:val="16"/>
                          <w:szCs w:val="16"/>
                        </w:rPr>
                        <w:t xml:space="preserve">        &lt;prov:entity prov:ref="cdr:LBD"/&gt;</w:t>
                      </w:r>
                    </w:p>
                    <w:p w14:paraId="435B5BA4" w14:textId="77777777" w:rsidR="00901BEC" w:rsidRPr="003F5674" w:rsidRDefault="00901BEC" w:rsidP="003F5674">
                      <w:pPr>
                        <w:pStyle w:val="E-Text"/>
                        <w:rPr>
                          <w:sz w:val="16"/>
                          <w:szCs w:val="16"/>
                        </w:rPr>
                      </w:pPr>
                      <w:r w:rsidRPr="003F5674">
                        <w:rPr>
                          <w:sz w:val="16"/>
                          <w:szCs w:val="16"/>
                        </w:rPr>
                        <w:t xml:space="preserve">    &lt;/prov:used&gt;</w:t>
                      </w:r>
                    </w:p>
                    <w:p w14:paraId="22D778E6" w14:textId="77777777" w:rsidR="00901BEC" w:rsidRPr="003F5674" w:rsidRDefault="00901BEC" w:rsidP="003F5674">
                      <w:pPr>
                        <w:pStyle w:val="E-Text"/>
                        <w:rPr>
                          <w:sz w:val="16"/>
                          <w:szCs w:val="16"/>
                        </w:rPr>
                      </w:pPr>
                      <w:r w:rsidRPr="003F5674">
                        <w:rPr>
                          <w:sz w:val="16"/>
                          <w:szCs w:val="16"/>
                        </w:rPr>
                        <w:t xml:space="preserve">    &lt;prov:wasGeneratedBy&gt;</w:t>
                      </w:r>
                    </w:p>
                    <w:p w14:paraId="3F45CC9F" w14:textId="77777777" w:rsidR="00901BEC" w:rsidRPr="003F5674" w:rsidRDefault="00901BEC" w:rsidP="003F5674">
                      <w:pPr>
                        <w:pStyle w:val="E-Text"/>
                        <w:rPr>
                          <w:sz w:val="16"/>
                          <w:szCs w:val="16"/>
                        </w:rPr>
                      </w:pPr>
                      <w:r w:rsidRPr="003F5674">
                        <w:rPr>
                          <w:sz w:val="16"/>
                          <w:szCs w:val="16"/>
                        </w:rPr>
                        <w:t xml:space="preserve">        &lt;prov:entity prov:ref="cdr:SYNLBD"/&gt;</w:t>
                      </w:r>
                    </w:p>
                    <w:p w14:paraId="73C7CB06"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52C48829" w14:textId="77777777" w:rsidR="00901BEC" w:rsidRPr="003F5674" w:rsidRDefault="00901BEC" w:rsidP="003F5674">
                      <w:pPr>
                        <w:pStyle w:val="E-Text"/>
                        <w:rPr>
                          <w:sz w:val="16"/>
                          <w:szCs w:val="16"/>
                        </w:rPr>
                      </w:pPr>
                      <w:r w:rsidRPr="003F5674">
                        <w:rPr>
                          <w:sz w:val="16"/>
                          <w:szCs w:val="16"/>
                        </w:rPr>
                        <w:t xml:space="preserve">        &lt;prov:time&gt;2012-03-02T10:30:00&lt;/prov:time&gt;</w:t>
                      </w:r>
                    </w:p>
                    <w:p w14:paraId="58A864C9" w14:textId="77777777" w:rsidR="00901BEC" w:rsidRPr="003F5674" w:rsidRDefault="00901BEC" w:rsidP="003F5674">
                      <w:pPr>
                        <w:pStyle w:val="E-Text"/>
                        <w:rPr>
                          <w:sz w:val="16"/>
                          <w:szCs w:val="16"/>
                        </w:rPr>
                      </w:pPr>
                      <w:r w:rsidRPr="003F5674">
                        <w:rPr>
                          <w:sz w:val="16"/>
                          <w:szCs w:val="16"/>
                        </w:rPr>
                        <w:t xml:space="preserve">    &lt;/prov:wasGeneratedBy&gt;</w:t>
                      </w:r>
                    </w:p>
                    <w:p w14:paraId="4F2F4F55" w14:textId="77777777" w:rsidR="00901BEC" w:rsidRPr="003F5674" w:rsidRDefault="00901BEC" w:rsidP="003F5674">
                      <w:pPr>
                        <w:pStyle w:val="E-Text"/>
                        <w:rPr>
                          <w:sz w:val="16"/>
                          <w:szCs w:val="16"/>
                        </w:rPr>
                      </w:pPr>
                      <w:r w:rsidRPr="003F5674">
                        <w:rPr>
                          <w:sz w:val="16"/>
                          <w:szCs w:val="16"/>
                        </w:rPr>
                        <w:t>&lt;/prov:document&gt;</w:t>
                      </w:r>
                    </w:p>
                    <w:p w14:paraId="15F506FD" w14:textId="77777777" w:rsidR="00901BEC" w:rsidRPr="003F5674" w:rsidRDefault="00901BEC" w:rsidP="003F5674">
                      <w:pPr>
                        <w:pStyle w:val="E-Text"/>
                        <w:rPr>
                          <w:sz w:val="16"/>
                          <w:szCs w:val="16"/>
                        </w:rPr>
                      </w:pPr>
                    </w:p>
                  </w:txbxContent>
                </v:textbox>
                <w10:anchorlock/>
              </v:shape>
            </w:pict>
          </mc:Fallback>
        </mc:AlternateContent>
      </w:r>
    </w:p>
    <w:p w14:paraId="62438D70" w14:textId="3AC5E590" w:rsidR="003F5674" w:rsidRDefault="00DB6DF5" w:rsidP="003F5674">
      <w:pPr>
        <w:pStyle w:val="Caption"/>
      </w:pPr>
      <w:bookmarkStart w:id="14" w:name="_Ref368031685"/>
      <w:r w:rsidRPr="00DB6DF5">
        <w:t xml:space="preserve">Figure </w:t>
      </w:r>
      <w:fldSimple w:instr=" SEQ Figure \* ARABIC ">
        <w:r w:rsidR="00CB5CA4">
          <w:rPr>
            <w:noProof/>
          </w:rPr>
          <w:t>7</w:t>
        </w:r>
      </w:fldSimple>
      <w:bookmarkEnd w:id="14"/>
      <w:r w:rsidRPr="00DB6DF5">
        <w:t>. Synthe</w:t>
      </w:r>
      <w:ins w:id="15" w:author="Author">
        <w:r w:rsidR="00187080">
          <w:t>tic</w:t>
        </w:r>
      </w:ins>
      <w:del w:id="16" w:author="Author">
        <w:r w:rsidRPr="00DB6DF5" w:rsidDel="00187080">
          <w:delText>sized</w:delText>
        </w:r>
      </w:del>
      <w:r w:rsidRPr="00DB6DF5">
        <w:t xml:space="preserve"> Longitudinal Business Database (synLBD) provenance subgraph in PROV-XML</w:t>
      </w:r>
      <w:r w:rsidR="003F5674">
        <w:t xml:space="preserve"> (Namespace declarations are elided)</w:t>
      </w:r>
    </w:p>
    <w:p w14:paraId="066B0A50" w14:textId="123DA730" w:rsidR="005B4DDA" w:rsidRDefault="005B4DDA" w:rsidP="00DB6DF5">
      <w:pPr>
        <w:pStyle w:val="Caption"/>
      </w:pPr>
    </w:p>
    <w:p w14:paraId="53775FBA" w14:textId="77777777" w:rsidR="003E483A" w:rsidRDefault="003E483A" w:rsidP="003E483A">
      <w:pPr>
        <w:pStyle w:val="E-Subsection"/>
      </w:pPr>
      <w:r>
        <w:t>synLBD provenance</w:t>
      </w:r>
    </w:p>
    <w:p w14:paraId="25A0330C" w14:textId="0A1A4ED7" w:rsidR="000B2211" w:rsidRPr="003E483A" w:rsidRDefault="000B2211" w:rsidP="001A08CB">
      <w:pPr>
        <w:pStyle w:val="E-Normal"/>
      </w:pPr>
      <w:r>
        <w:fldChar w:fldCharType="begin"/>
      </w:r>
      <w:r>
        <w:instrText xml:space="preserve"> REF _Ref368031685 \h </w:instrText>
      </w:r>
      <w:r>
        <w:fldChar w:fldCharType="separate"/>
      </w:r>
      <w:r w:rsidR="005901DB" w:rsidRPr="00DB6DF5">
        <w:t xml:space="preserve">Figure </w:t>
      </w:r>
      <w:r w:rsidR="005901DB">
        <w:rPr>
          <w:noProof/>
        </w:rPr>
        <w:t>6</w:t>
      </w:r>
      <w:r>
        <w:fldChar w:fldCharType="end"/>
      </w:r>
      <w:r>
        <w:t xml:space="preserve"> shows the XML defining the provenance graph for the </w:t>
      </w:r>
      <w:r w:rsidR="007B7599">
        <w:t xml:space="preserve">Synthetic </w:t>
      </w:r>
      <w:r>
        <w:t xml:space="preserve">Longitudinal </w:t>
      </w:r>
      <w:r w:rsidR="007B7599">
        <w:t xml:space="preserve">Business Database </w:t>
      </w:r>
      <w:r>
        <w:t xml:space="preserve">(synLBD).  As indicated, the synLBD is a derivation of the LBD, the URI of which joins it to the provenance graph of that entity defined in </w:t>
      </w:r>
      <w:r>
        <w:fldChar w:fldCharType="begin"/>
      </w:r>
      <w:r>
        <w:instrText xml:space="preserve"> REF _Ref368031046 \h </w:instrText>
      </w:r>
      <w:r>
        <w:fldChar w:fldCharType="separate"/>
      </w:r>
      <w:r w:rsidR="005901DB" w:rsidRPr="00480A01">
        <w:t xml:space="preserve">Figure </w:t>
      </w:r>
      <w:r w:rsidR="005901DB">
        <w:rPr>
          <w:noProof/>
        </w:rPr>
        <w:t>5</w:t>
      </w:r>
      <w:r>
        <w:fldChar w:fldCharType="end"/>
      </w:r>
      <w:r w:rsidR="001A08CB">
        <w:t xml:space="preserve">.  This derivation is performed under the auspices of the Census Bureau according to the plan synthPlan.  </w:t>
      </w:r>
    </w:p>
    <w:p w14:paraId="0DD309FC" w14:textId="77777777" w:rsidR="00DD487C" w:rsidRDefault="00DD487C" w:rsidP="00922AE8">
      <w:pPr>
        <w:pStyle w:val="E-Section"/>
      </w:pPr>
      <w:r>
        <w:t>Conclusion</w:t>
      </w:r>
      <w:r w:rsidR="00922AE8">
        <w:t xml:space="preserve"> and Future Work</w:t>
      </w:r>
    </w:p>
    <w:p w14:paraId="7432CBFB" w14:textId="2A79E0B0" w:rsidR="00DD487C" w:rsidRDefault="007B7599" w:rsidP="004767C6">
      <w:pPr>
        <w:pStyle w:val="E-Normal"/>
      </w:pPr>
      <w:r>
        <w:t xml:space="preserve">In two previous papers, </w:t>
      </w:r>
      <w:r w:rsidR="004767C6">
        <w:t>we investigated and proposed solutions for two fundamental issues in the curation of quantitative social science data; confidentiality and provenance. In</w:t>
      </w:r>
      <w:r w:rsidR="00ED6F4E">
        <w:t xml:space="preserve"> </w:t>
      </w:r>
      <w:r w:rsidR="00ED6F4E">
        <w:fldChar w:fldCharType="begin" w:fldLock="1"/>
      </w:r>
      <w:r w:rsidR="00901BEC">
        <w:instrText>ADDIN CSL_CITATION { "citationItems" : [ { "id" : "ITEM-1", "itemData" : { "author" : [ { "dropping-particle" : "", "family" : "Lagoze", "given" : "C.", "non-dropping-particle" : "", "parse-names" : false, "suffix" : "" }, { "dropping-particle" : "", "family" : "Block", "given" : "William", "non-dropping-particle" : "", "parse-names" : false, "suffix" : "" }, { "dropping-particle" : "", "family" : "Williams", "given" : "J.", "non-dropping-particle" : "", "parse-names" : false, "suffix" : "" }, { "dropping-particle" : "", "family" : "Abowd", "given" : "John M.", "non-dropping-particle" : "", "parse-names" : false, "suffix" : "" }, { "dropping-particle" : "", "family" : "Vilhuber", "given" : "Lars", "non-dropping-particle" : "", "parse-names" : false, "suffix" : "" } ], "container-title" : "International Data Curation Conference", "id" : "ITEM-1", "issued" : { "date-parts" : [ [ "2013" ] ] }, "publisher-place" : "Amsterdam", "title" : "Data Management of Confidential Data", "type" : "paper-conference" }, "uris" : [ "http://www.mendeley.com/documents/?uuid=430a6abe-d25d-4ea9-81e4-dfd9c908c805" ] } ], "mendeley" : { "previouslyFormattedCitation" : "(Lagoze, Block, et al. 2013)" }, "properties" : { "noteIndex" : 0 }, "schema" : "https://github.com/citation-style-language/schema/raw/master/csl-citation.json" }</w:instrText>
      </w:r>
      <w:r w:rsidR="00ED6F4E">
        <w:fldChar w:fldCharType="separate"/>
      </w:r>
      <w:r w:rsidR="00E32A97" w:rsidRPr="00E32A97">
        <w:rPr>
          <w:noProof/>
        </w:rPr>
        <w:t>(Lagoze, Block, et al. 2013)</w:t>
      </w:r>
      <w:r w:rsidR="00ED6F4E">
        <w:fldChar w:fldCharType="end"/>
      </w:r>
      <w:r w:rsidR="004767C6">
        <w:t xml:space="preserve">, we described a method for embedding field-specific and value-specific cloaking in DDI metadata. In </w:t>
      </w:r>
      <w:r w:rsidR="00ED6F4E">
        <w:fldChar w:fldCharType="begin" w:fldLock="1"/>
      </w:r>
      <w:r w:rsidR="00901BEC">
        <w:instrText>ADDIN CSL_CITATION { "citationItems" : [ { "id" : "ITEM-1", "itemData" : { "abstract" : "Recording provenance is a key requirement for data-centric scholarship, allowing researchers to evaluate the integrity of source data sets and reproduce, and thereby, validate results. Provenance has become even more critical in the web environment in which data from distributed sources and of varying integrity can be combined and derived. Recent work by the W3C on the PROV model provides the foundation for semantically-rich, interoperable, and web-compatible provenance metadata. We apply that model to complex, but characteristic, provenance examples of social science data, describe scenarios that make scholarly use of those provenance descriptions, and propose a manner for encoding this provenance metadata within the widely-used DDI metadata standard.",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"7th Metadata and Semantics Research Conference", "id" : "ITEM-1", "issued" : { "date-parts" : [ [ "2013" ] ] }, "publisher-place" : "Thessaloniki", "title" : "Encoding Provenance Metadata for Social Science Datasets", "type" : "paper-conference" }, "uris" : [ "http://www.mendeley.com/documents/?uuid=8b410f05-9c7b-4cd2-ab8b-715d031e9e9e" ] } ], "mendeley" : { "previouslyFormattedCitation" : "(Lagoze, Williams, et al. 2013)" }, "properties" : { "noteIndex" : 0 }, "schema" : "https://github.com/citation-style-language/schema/raw/master/csl-citation.json" }</w:instrText>
      </w:r>
      <w:r w:rsidR="00ED6F4E">
        <w:fldChar w:fldCharType="separate"/>
      </w:r>
      <w:r w:rsidR="00E32A97" w:rsidRPr="00E32A97">
        <w:rPr>
          <w:noProof/>
        </w:rPr>
        <w:t>(Lagoze, Williams, et al. 2013)</w:t>
      </w:r>
      <w:r w:rsidR="00ED6F4E">
        <w:fldChar w:fldCharType="end"/>
      </w:r>
      <w:r w:rsidR="004767C6">
        <w:t>, we described the applicability of the W3C-developed PROV model for encoding the complex provenance chains characteristics of social science data. We also explored the embedding of an RDF/XML encoding of that provenance declaration within DDI. This encoding anticipates ongoing work in the DDI community on a full RDF encoding of DDI semantics. In this paper,</w:t>
      </w:r>
      <w:r>
        <w:t xml:space="preserve"> we extend the provenance work by </w:t>
      </w:r>
      <w:r w:rsidR="004767C6">
        <w:t>investigat</w:t>
      </w:r>
      <w:r>
        <w:t>ing</w:t>
      </w:r>
      <w:r w:rsidR="004767C6">
        <w:t xml:space="preserve"> an alternative XML encoding of the PROV metadata and the modularization of that description in separate provenance bundles. </w:t>
      </w:r>
    </w:p>
    <w:p w14:paraId="5BC8484E" w14:textId="0E6E412F" w:rsidR="004767C6" w:rsidRDefault="000B06DB" w:rsidP="004767C6">
      <w:pPr>
        <w:pStyle w:val="E-Normal"/>
        <w:keepNext/>
      </w:pPr>
      <w:r>
        <w:rPr>
          <w:noProof/>
        </w:rPr>
        <w:drawing>
          <wp:inline distT="0" distB="0" distL="0" distR="0" wp14:anchorId="36C75C26" wp14:editId="70A176B7">
            <wp:extent cx="5249334" cy="30758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3562"/>
                    <a:stretch/>
                  </pic:blipFill>
                  <pic:spPr bwMode="auto">
                    <a:xfrm>
                      <a:off x="0" y="0"/>
                      <a:ext cx="5251450" cy="3077083"/>
                    </a:xfrm>
                    <a:prstGeom prst="rect">
                      <a:avLst/>
                    </a:prstGeom>
                    <a:ln>
                      <a:noFill/>
                    </a:ln>
                    <a:extLst>
                      <a:ext uri="{53640926-AAD7-44D8-BBD7-CCE9431645EC}">
                        <a14:shadowObscured xmlns:a14="http://schemas.microsoft.com/office/drawing/2010/main"/>
                      </a:ext>
                    </a:extLst>
                  </pic:spPr>
                </pic:pic>
              </a:graphicData>
            </a:graphic>
          </wp:inline>
        </w:drawing>
      </w:r>
    </w:p>
    <w:p w14:paraId="2D8AB65F" w14:textId="77777777" w:rsidR="00CB2382" w:rsidRDefault="004767C6" w:rsidP="004767C6">
      <w:pPr>
        <w:pStyle w:val="Caption"/>
      </w:pPr>
      <w:bookmarkStart w:id="17" w:name="_Ref368033825"/>
      <w:r w:rsidRPr="004767C6">
        <w:t xml:space="preserve">Figure </w:t>
      </w:r>
      <w:fldSimple w:instr=" SEQ Figure \* ARABIC ">
        <w:r w:rsidR="00CB5CA4">
          <w:rPr>
            <w:noProof/>
          </w:rPr>
          <w:t>8</w:t>
        </w:r>
      </w:fldSimple>
      <w:bookmarkEnd w:id="17"/>
      <w:r w:rsidRPr="004767C6">
        <w:t>. Prototype visualization of a provenance graph fragment embedded in context.</w:t>
      </w:r>
    </w:p>
    <w:p w14:paraId="3D8332C7" w14:textId="77777777" w:rsidR="00CB5B8C" w:rsidRPr="00CB5B8C" w:rsidRDefault="00CB5B8C" w:rsidP="00CB5B8C">
      <w:r>
        <w:t xml:space="preserve">Although we have implemented some preliminary prototypes of this work, our future work focuses on the full production-level implementation within the CED2AR system.  One relevant design issue is user visualization and exploration of provenance graphs.  Initial thinking on this is illustrated in </w:t>
      </w:r>
      <w:r>
        <w:fldChar w:fldCharType="begin"/>
      </w:r>
      <w:r>
        <w:instrText xml:space="preserve"> REF _Ref368033825 \h </w:instrText>
      </w:r>
      <w:r>
        <w:fldChar w:fldCharType="separate"/>
      </w:r>
      <w:r w:rsidR="005901DB" w:rsidRPr="004767C6">
        <w:t xml:space="preserve">Figure </w:t>
      </w:r>
      <w:r w:rsidR="005901DB">
        <w:rPr>
          <w:noProof/>
        </w:rPr>
        <w:t>7</w:t>
      </w:r>
      <w:r>
        <w:fldChar w:fldCharType="end"/>
      </w:r>
      <w:r>
        <w:t xml:space="preserve">.  We anticipate </w:t>
      </w:r>
      <w:r w:rsidR="00B930A2">
        <w:t>first release</w:t>
      </w:r>
      <w:r>
        <w:t xml:space="preserve"> of our implementation in 1</w:t>
      </w:r>
      <w:r w:rsidRPr="00CB5B8C">
        <w:rPr>
          <w:vertAlign w:val="superscript"/>
        </w:rPr>
        <w:t>st</w:t>
      </w:r>
      <w:r>
        <w:t xml:space="preserve"> quarter 2014 and look forward to interactions with the DDI and related communities to refine this work.</w:t>
      </w:r>
    </w:p>
    <w:p w14:paraId="6D3FD515" w14:textId="77777777" w:rsidR="00DD487C" w:rsidRDefault="00DD487C" w:rsidP="00922AE8">
      <w:pPr>
        <w:pStyle w:val="E-Section"/>
      </w:pPr>
      <w:r>
        <w:t>Acknowledgements</w:t>
      </w:r>
    </w:p>
    <w:p w14:paraId="44DE69D6" w14:textId="77777777" w:rsidR="00B930A2" w:rsidRPr="00B930A2" w:rsidRDefault="00B930A2" w:rsidP="00B930A2">
      <w:pPr>
        <w:pStyle w:val="E-Normal"/>
        <w:rPr>
          <w:rFonts w:eastAsia="Times New Roman"/>
          <w:bCs/>
          <w:kern w:val="32"/>
          <w:sz w:val="28"/>
          <w:szCs w:val="32"/>
        </w:rPr>
      </w:pPr>
      <w:r w:rsidRPr="00B930A2">
        <w:t>We acknowledge NSF grants SES 9978093, ITR 0427889, SES 0922005, SES 1042181, and SES 1131348.</w:t>
      </w:r>
      <w:r>
        <w:t xml:space="preserve"> Thanks to Ben Perry for his help with visualizations.</w:t>
      </w:r>
    </w:p>
    <w:p w14:paraId="238EFD1A" w14:textId="77777777" w:rsidR="00DD487C" w:rsidRPr="00CF6F35" w:rsidRDefault="00DD487C" w:rsidP="00CF6F35">
      <w:pPr>
        <w:pStyle w:val="Heading1"/>
        <w:rPr>
          <w:b/>
        </w:rPr>
      </w:pPr>
      <w:r w:rsidRPr="00CF6F35">
        <w:rPr>
          <w:b/>
        </w:rPr>
        <w:t>References</w:t>
      </w:r>
    </w:p>
    <w:p w14:paraId="72FFC8B1" w14:textId="1F552E48" w:rsidR="00901BEC" w:rsidRPr="00901BEC" w:rsidRDefault="000C5548">
      <w:pPr>
        <w:pStyle w:val="NormalWeb"/>
        <w:ind w:left="480" w:hanging="480"/>
        <w:divId w:val="548224265"/>
        <w:rPr>
          <w:rFonts w:ascii="Constantia" w:hAnsi="Constantia"/>
          <w:noProof/>
          <w:sz w:val="18"/>
        </w:rPr>
      </w:pPr>
      <w:r>
        <w:fldChar w:fldCharType="begin" w:fldLock="1"/>
      </w:r>
      <w:r>
        <w:instrText xml:space="preserve">ADDIN Mendeley Bibliography CSL_BIBLIOGRAPHY </w:instrText>
      </w:r>
      <w:r>
        <w:fldChar w:fldCharType="separate"/>
      </w:r>
      <w:r w:rsidR="00901BEC" w:rsidRPr="00901BEC">
        <w:rPr>
          <w:rFonts w:ascii="Constantia" w:hAnsi="Constantia"/>
          <w:noProof/>
          <w:sz w:val="18"/>
        </w:rPr>
        <w:t xml:space="preserve">Abowd, J., Vilhuber, L. &amp; Block, W., 2012. A Proposed Solution to the Archiving and Curation of Confidential Scientific Inputs. In J. Domingo-Ferrer &amp; I. Tinnirello, eds. </w:t>
      </w:r>
      <w:r w:rsidR="00901BEC" w:rsidRPr="00901BEC">
        <w:rPr>
          <w:rFonts w:ascii="Constantia" w:hAnsi="Constantia"/>
          <w:i/>
          <w:iCs/>
          <w:noProof/>
          <w:sz w:val="18"/>
        </w:rPr>
        <w:t>Privacy in Statistical Databases (LNCS 7756)</w:t>
      </w:r>
      <w:r w:rsidR="00901BEC" w:rsidRPr="00901BEC">
        <w:rPr>
          <w:rFonts w:ascii="Constantia" w:hAnsi="Constantia"/>
          <w:noProof/>
          <w:sz w:val="18"/>
        </w:rPr>
        <w:t>. Springer Berlin / Heidelberg, pp. 216–225. Available at: http://dx.doi.org/10.1007/978-3-642-33627-0_17.</w:t>
      </w:r>
    </w:p>
    <w:p w14:paraId="59C31926" w14:textId="77777777" w:rsidR="00901BEC" w:rsidRPr="00187080"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American Council of Learned Societies Commission on Cyberinfrastructure for the Humanities and Social Sciences, 2006. </w:t>
      </w:r>
      <w:r w:rsidRPr="00901BEC">
        <w:rPr>
          <w:rFonts w:ascii="Constantia" w:hAnsi="Constantia"/>
          <w:i/>
          <w:iCs/>
          <w:noProof/>
          <w:sz w:val="18"/>
        </w:rPr>
        <w:t>Our Cultural Commonwealth: The final report of the American Council of Learned Societies Commission on Cyberinfrastructure for the Humanities &amp; Social Sciences</w:t>
      </w:r>
      <w:r w:rsidRPr="00901BEC">
        <w:rPr>
          <w:rFonts w:ascii="Constantia" w:hAnsi="Constantia"/>
          <w:noProof/>
          <w:sz w:val="18"/>
        </w:rPr>
        <w:t xml:space="preserve">, ACLS. </w:t>
      </w:r>
      <w:r w:rsidRPr="00187080">
        <w:rPr>
          <w:rFonts w:ascii="Constantia" w:hAnsi="Constantia"/>
          <w:noProof/>
          <w:sz w:val="18"/>
        </w:rPr>
        <w:t>Available at: http://www.acls.org/cyberinfrastructure/cyber.htm.</w:t>
      </w:r>
    </w:p>
    <w:p w14:paraId="2CA8A165" w14:textId="77777777" w:rsidR="00901BEC" w:rsidRPr="00901BEC" w:rsidRDefault="00901BEC">
      <w:pPr>
        <w:pStyle w:val="NormalWeb"/>
        <w:ind w:left="480" w:hanging="480"/>
        <w:divId w:val="548224265"/>
        <w:rPr>
          <w:rFonts w:ascii="Constantia" w:hAnsi="Constantia"/>
          <w:noProof/>
          <w:sz w:val="18"/>
        </w:rPr>
      </w:pPr>
      <w:r w:rsidRPr="00187080">
        <w:rPr>
          <w:rFonts w:ascii="Constantia" w:hAnsi="Constantia"/>
          <w:noProof/>
          <w:sz w:val="18"/>
        </w:rPr>
        <w:t xml:space="preserve">Atkins, D.E. et al., 2003. </w:t>
      </w:r>
      <w:r w:rsidRPr="00901BEC">
        <w:rPr>
          <w:rFonts w:ascii="Constantia" w:hAnsi="Constantia"/>
          <w:noProof/>
          <w:sz w:val="18"/>
        </w:rPr>
        <w:t>Revolutionizing Science and Engineering Through Cyberinfrastructure. Available at: http://www.nsf.gov/od/oci/reports/CH1.pdf.</w:t>
      </w:r>
    </w:p>
    <w:p w14:paraId="5C446A52"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Bizer, C., Cyganiak, R. &amp; Heath, T., 2007. How to Publish Linked Data on the Web. Available at: http://www4.wiwiss.fu-berlin.de/bizer/pub/LinkedDataTutorial/.</w:t>
      </w:r>
    </w:p>
    <w:p w14:paraId="47AFA255"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Bosch, T et al., 2013. DDI-RDF Discovery Vocabulary: A Metadata Vocabulary for Documenting Research and Survey Data. In </w:t>
      </w:r>
      <w:r w:rsidRPr="00901BEC">
        <w:rPr>
          <w:rFonts w:ascii="Constantia" w:hAnsi="Constantia"/>
          <w:i/>
          <w:iCs/>
          <w:noProof/>
          <w:sz w:val="18"/>
        </w:rPr>
        <w:t>Linked Data on the Web Workshop</w:t>
      </w:r>
      <w:r w:rsidRPr="00901BEC">
        <w:rPr>
          <w:rFonts w:ascii="Constantia" w:hAnsi="Constantia"/>
          <w:noProof/>
          <w:sz w:val="18"/>
        </w:rPr>
        <w:t>. Rio de Janeiro.</w:t>
      </w:r>
    </w:p>
    <w:p w14:paraId="37F368DA"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Bosch, Thomas et al., 2013. Towards the Discovery of Person-Level Data: Reuse of Vocabularies and Related Use Cases. In </w:t>
      </w:r>
      <w:r w:rsidRPr="00901BEC">
        <w:rPr>
          <w:rFonts w:ascii="Constantia" w:hAnsi="Constantia"/>
          <w:i/>
          <w:iCs/>
          <w:noProof/>
          <w:sz w:val="18"/>
        </w:rPr>
        <w:t>ISWC 2013 Workshop International Workshop on Semantic Statistics (SemStats 2013)</w:t>
      </w:r>
      <w:r w:rsidRPr="00901BEC">
        <w:rPr>
          <w:rFonts w:ascii="Constantia" w:hAnsi="Constantia"/>
          <w:noProof/>
          <w:sz w:val="18"/>
        </w:rPr>
        <w:t>. Aachen.</w:t>
      </w:r>
    </w:p>
    <w:p w14:paraId="100A4219" w14:textId="77777777" w:rsidR="00901BEC" w:rsidRPr="00901BEC" w:rsidRDefault="00901BEC">
      <w:pPr>
        <w:pStyle w:val="NormalWeb"/>
        <w:ind w:left="480" w:hanging="480"/>
        <w:divId w:val="548224265"/>
        <w:rPr>
          <w:rFonts w:ascii="Constantia" w:hAnsi="Constantia"/>
          <w:noProof/>
          <w:sz w:val="18"/>
        </w:rPr>
      </w:pPr>
      <w:r w:rsidRPr="00187080">
        <w:rPr>
          <w:rFonts w:ascii="Constantia" w:hAnsi="Constantia"/>
          <w:noProof/>
          <w:sz w:val="18"/>
        </w:rPr>
        <w:t xml:space="preserve">Cheney, J. et al., 2009. Provenance. </w:t>
      </w:r>
      <w:r w:rsidRPr="00901BEC">
        <w:rPr>
          <w:rFonts w:ascii="Constantia" w:hAnsi="Constantia"/>
          <w:noProof/>
          <w:sz w:val="18"/>
        </w:rPr>
        <w:t xml:space="preserve">In </w:t>
      </w:r>
      <w:r w:rsidRPr="00901BEC">
        <w:rPr>
          <w:rFonts w:ascii="Constantia" w:hAnsi="Constantia"/>
          <w:i/>
          <w:iCs/>
          <w:noProof/>
          <w:sz w:val="18"/>
        </w:rPr>
        <w:t>Proceeding of the 24th ACM SIGPLAN conference companion on Object oriented programming systems languages and applications - OOPSLA  ’09</w:t>
      </w:r>
      <w:r w:rsidRPr="00901BEC">
        <w:rPr>
          <w:rFonts w:ascii="Constantia" w:hAnsi="Constantia"/>
          <w:noProof/>
          <w:sz w:val="18"/>
        </w:rPr>
        <w:t>. New York, New York, USA: ACM Press, p. 957. Available at: http://dl.acm.org/citation.cfm?id=1639950.1640064 [Accessed June 19, 2013].</w:t>
      </w:r>
    </w:p>
    <w:p w14:paraId="749676D2"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Daw, M. et al., 2007. Developing an e-Infrastructure for Social Science. In </w:t>
      </w:r>
      <w:r w:rsidRPr="00901BEC">
        <w:rPr>
          <w:rFonts w:ascii="Constantia" w:hAnsi="Constantia"/>
          <w:i/>
          <w:iCs/>
          <w:noProof/>
          <w:sz w:val="18"/>
        </w:rPr>
        <w:t>Proceedings of e-Social Science’07</w:t>
      </w:r>
      <w:r w:rsidRPr="00901BEC">
        <w:rPr>
          <w:rFonts w:ascii="Constantia" w:hAnsi="Constantia"/>
          <w:noProof/>
          <w:sz w:val="18"/>
        </w:rPr>
        <w:t>. Ann Arbor.</w:t>
      </w:r>
    </w:p>
    <w:p w14:paraId="4B5949E7"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Edwards, P.N. et al., 2013. </w:t>
      </w:r>
      <w:r w:rsidRPr="00901BEC">
        <w:rPr>
          <w:rFonts w:ascii="Constantia" w:hAnsi="Constantia"/>
          <w:i/>
          <w:iCs/>
          <w:noProof/>
          <w:sz w:val="18"/>
        </w:rPr>
        <w:t>Knowledge Infrastructures: Intellectual Frameworks and Research Challenges</w:t>
      </w:r>
      <w:r w:rsidRPr="00901BEC">
        <w:rPr>
          <w:rFonts w:ascii="Constantia" w:hAnsi="Constantia"/>
          <w:noProof/>
          <w:sz w:val="18"/>
        </w:rPr>
        <w:t>, Ann Arbor, MI. Available at: http://hdl.handle.net/2027.42/97552.</w:t>
      </w:r>
    </w:p>
    <w:p w14:paraId="3B75073F"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Groth, P. &amp; Moreau, L., 2013. </w:t>
      </w:r>
      <w:r w:rsidRPr="00901BEC">
        <w:rPr>
          <w:rFonts w:ascii="Constantia" w:hAnsi="Constantia"/>
          <w:i/>
          <w:iCs/>
          <w:noProof/>
          <w:sz w:val="18"/>
        </w:rPr>
        <w:t>PROV-Overview: An Overview of the PROV Family of Documents</w:t>
      </w:r>
      <w:r w:rsidRPr="00901BEC">
        <w:rPr>
          <w:rFonts w:ascii="Constantia" w:hAnsi="Constantia"/>
          <w:noProof/>
          <w:sz w:val="18"/>
        </w:rPr>
        <w:t>, Available at: http://www.w3.org/TR/prov-overview/.</w:t>
      </w:r>
    </w:p>
    <w:p w14:paraId="13A3DE0C" w14:textId="77777777" w:rsidR="00901BEC" w:rsidRPr="00901BEC" w:rsidRDefault="00901BEC">
      <w:pPr>
        <w:pStyle w:val="NormalWeb"/>
        <w:ind w:left="480" w:hanging="480"/>
        <w:divId w:val="548224265"/>
        <w:rPr>
          <w:rFonts w:ascii="Constantia" w:hAnsi="Constantia"/>
          <w:noProof/>
          <w:sz w:val="18"/>
        </w:rPr>
      </w:pPr>
      <w:r w:rsidRPr="00187080">
        <w:rPr>
          <w:rFonts w:ascii="Constantia" w:hAnsi="Constantia"/>
          <w:noProof/>
          <w:sz w:val="18"/>
        </w:rPr>
        <w:t xml:space="preserve">Haltiwanger, J., Jarmin, R.S. &amp; Miranda, J., 2008. </w:t>
      </w:r>
      <w:r w:rsidRPr="00901BEC">
        <w:rPr>
          <w:rFonts w:ascii="Constantia" w:hAnsi="Constantia"/>
          <w:noProof/>
          <w:sz w:val="18"/>
        </w:rPr>
        <w:t>Jobs Created from Business Startups in the United States. Available at: http://www.census.gov/ces/pdf/BDS_StatBrief1_Jobs_Created.pdf.</w:t>
      </w:r>
    </w:p>
    <w:p w14:paraId="108A23E4"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Heath, T. &amp; Bizer, C., 2011. Linked Data: Evolving the Web into a Global Data Space. </w:t>
      </w:r>
      <w:r w:rsidRPr="00901BEC">
        <w:rPr>
          <w:rFonts w:ascii="Constantia" w:hAnsi="Constantia"/>
          <w:i/>
          <w:iCs/>
          <w:noProof/>
          <w:sz w:val="18"/>
        </w:rPr>
        <w:t>Synthesis Lectures on the Semantic Web: Theory and Technology</w:t>
      </w:r>
      <w:r w:rsidRPr="00901BEC">
        <w:rPr>
          <w:rFonts w:ascii="Constantia" w:hAnsi="Constantia"/>
          <w:noProof/>
          <w:sz w:val="18"/>
        </w:rPr>
        <w:t>, 1(1), pp.1–136. Available at: http://www.morganclaypool.com/doi/abs/10.2200/S00334ED1V01Y201102WBE001 [Accessed November 7, 2012].</w:t>
      </w:r>
    </w:p>
    <w:p w14:paraId="1E8F97C7"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Jarmin, R. &amp; Miranda, J., 2002. </w:t>
      </w:r>
      <w:r w:rsidRPr="00901BEC">
        <w:rPr>
          <w:rFonts w:ascii="Constantia" w:hAnsi="Constantia"/>
          <w:i/>
          <w:iCs/>
          <w:noProof/>
          <w:sz w:val="18"/>
        </w:rPr>
        <w:t>The Longtitudinal Business Database</w:t>
      </w:r>
      <w:r w:rsidRPr="00901BEC">
        <w:rPr>
          <w:rFonts w:ascii="Constantia" w:hAnsi="Constantia"/>
          <w:noProof/>
          <w:sz w:val="18"/>
        </w:rPr>
        <w:t>, Available at: https://www.census.gov/ces/pdf/CES-WP-02-17.pdf.</w:t>
      </w:r>
    </w:p>
    <w:p w14:paraId="05BE7EBE"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King, G., 2011a. Ensuring the data-rich future of the social sciences. </w:t>
      </w:r>
      <w:r w:rsidRPr="00901BEC">
        <w:rPr>
          <w:rFonts w:ascii="Constantia" w:hAnsi="Constantia"/>
          <w:i/>
          <w:iCs/>
          <w:noProof/>
          <w:sz w:val="18"/>
        </w:rPr>
        <w:t>Science (New York, N.Y.)</w:t>
      </w:r>
      <w:r w:rsidRPr="00901BEC">
        <w:rPr>
          <w:rFonts w:ascii="Constantia" w:hAnsi="Constantia"/>
          <w:noProof/>
          <w:sz w:val="18"/>
        </w:rPr>
        <w:t>, 331(6018), pp.719–21. Available at: http://www.sciencemag.org/content/331/6018/719.full [Accessed September 16, 2013].</w:t>
      </w:r>
    </w:p>
    <w:p w14:paraId="78110381"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King, G., 2011b. The Social Science Data Revolution. </w:t>
      </w:r>
      <w:r w:rsidRPr="00901BEC">
        <w:rPr>
          <w:rFonts w:ascii="Constantia" w:hAnsi="Constantia"/>
          <w:i/>
          <w:iCs/>
          <w:noProof/>
          <w:sz w:val="18"/>
        </w:rPr>
        <w:t>Horizons in Political Science</w:t>
      </w:r>
      <w:r w:rsidRPr="00901BEC">
        <w:rPr>
          <w:rFonts w:ascii="Constantia" w:hAnsi="Constantia"/>
          <w:noProof/>
          <w:sz w:val="18"/>
        </w:rPr>
        <w:t>. Available at: http://gking.harvard.edu/files/gking/files/evbase-horizonsp.pdf.</w:t>
      </w:r>
    </w:p>
    <w:p w14:paraId="3FC06CD1"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Kinney, S.K. et al., 2011. Towards Unrestricted Public Use Business Microdata: The Synthetic Longitudinal Business Database. </w:t>
      </w:r>
      <w:r w:rsidRPr="00901BEC">
        <w:rPr>
          <w:rFonts w:ascii="Constantia" w:hAnsi="Constantia"/>
          <w:i/>
          <w:iCs/>
          <w:noProof/>
          <w:sz w:val="18"/>
        </w:rPr>
        <w:t>International Statistical Review</w:t>
      </w:r>
      <w:r w:rsidRPr="00901BEC">
        <w:rPr>
          <w:rFonts w:ascii="Constantia" w:hAnsi="Constantia"/>
          <w:noProof/>
          <w:sz w:val="18"/>
        </w:rPr>
        <w:t>, 79(3), pp.362–384. Available at: http://econpapers.repec.org/RePEc:bla:istatr:v:79:y:2011:i:3:p:362-384 [Accessed December 15, 2012].</w:t>
      </w:r>
    </w:p>
    <w:p w14:paraId="541B58A1"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Kramer, S. et al., 2012. Using RDF to describe and link social science data to related resources on the Web: leveraging the Data Documentation Initiative (DDI) model. Available at: http://eprints.port.ac.uk/9029/1/UsingRDFToDescribeAndLinkSocialScienceDataToRelatedResourcesOnTheWeb.pdf [Accessed March 13, 2013].</w:t>
      </w:r>
    </w:p>
    <w:p w14:paraId="3823F600" w14:textId="77777777" w:rsidR="00901BEC" w:rsidRPr="00901BEC" w:rsidRDefault="00901BEC">
      <w:pPr>
        <w:pStyle w:val="NormalWeb"/>
        <w:ind w:left="480" w:hanging="480"/>
        <w:divId w:val="548224265"/>
        <w:rPr>
          <w:rFonts w:ascii="Constantia" w:hAnsi="Constantia"/>
          <w:noProof/>
          <w:sz w:val="18"/>
        </w:rPr>
      </w:pPr>
      <w:bookmarkStart w:id="18" w:name="_GoBack"/>
      <w:r w:rsidRPr="00187080">
        <w:rPr>
          <w:rFonts w:ascii="Constantia" w:hAnsi="Constantia"/>
          <w:noProof/>
          <w:sz w:val="18"/>
        </w:rPr>
        <w:t xml:space="preserve">Lagoze, C., Block, W., et al., 2013. </w:t>
      </w:r>
      <w:bookmarkEnd w:id="18"/>
      <w:r w:rsidRPr="00901BEC">
        <w:rPr>
          <w:rFonts w:ascii="Constantia" w:hAnsi="Constantia"/>
          <w:noProof/>
          <w:sz w:val="18"/>
        </w:rPr>
        <w:t xml:space="preserve">Data Management of Confidential Data. In </w:t>
      </w:r>
      <w:r w:rsidRPr="00901BEC">
        <w:rPr>
          <w:rFonts w:ascii="Constantia" w:hAnsi="Constantia"/>
          <w:i/>
          <w:iCs/>
          <w:noProof/>
          <w:sz w:val="18"/>
        </w:rPr>
        <w:t>International Data Curation Conference</w:t>
      </w:r>
      <w:r w:rsidRPr="00901BEC">
        <w:rPr>
          <w:rFonts w:ascii="Constantia" w:hAnsi="Constantia"/>
          <w:noProof/>
          <w:sz w:val="18"/>
        </w:rPr>
        <w:t>. Amsterdam.</w:t>
      </w:r>
    </w:p>
    <w:p w14:paraId="56A12BD9"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Lagoze, C., Williams, J. &amp; Vilhuber, L., 2013. Encoding Provenance Metadata for Social Science Datasets. In </w:t>
      </w:r>
      <w:r w:rsidRPr="00901BEC">
        <w:rPr>
          <w:rFonts w:ascii="Constantia" w:hAnsi="Constantia"/>
          <w:i/>
          <w:iCs/>
          <w:noProof/>
          <w:sz w:val="18"/>
        </w:rPr>
        <w:t>7th Metadata and Semantics Research Conference</w:t>
      </w:r>
      <w:r w:rsidRPr="00901BEC">
        <w:rPr>
          <w:rFonts w:ascii="Constantia" w:hAnsi="Constantia"/>
          <w:noProof/>
          <w:sz w:val="18"/>
        </w:rPr>
        <w:t>. Thessaloniki.</w:t>
      </w:r>
    </w:p>
    <w:p w14:paraId="001C1979"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Missier, P., Belhajjame, K. &amp; Cheney, J., 2013. The W3C PROV family of specifications for modelling provenance metadata. In </w:t>
      </w:r>
      <w:r w:rsidRPr="00901BEC">
        <w:rPr>
          <w:rFonts w:ascii="Constantia" w:hAnsi="Constantia"/>
          <w:i/>
          <w:iCs/>
          <w:noProof/>
          <w:sz w:val="18"/>
        </w:rPr>
        <w:t>EDBT/ICDT  ’13</w:t>
      </w:r>
      <w:r w:rsidRPr="00901BEC">
        <w:rPr>
          <w:rFonts w:ascii="Constantia" w:hAnsi="Constantia"/>
          <w:noProof/>
          <w:sz w:val="18"/>
        </w:rPr>
        <w:t>. Genoa: ACM Press, pp. 773–776. Available at: http://dl.acm.org/citation.cfm?id=2452376.2452478.</w:t>
      </w:r>
    </w:p>
    <w:p w14:paraId="5109F12D"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Moreau, L., 2013. </w:t>
      </w:r>
      <w:r w:rsidRPr="00901BEC">
        <w:rPr>
          <w:rFonts w:ascii="Constantia" w:hAnsi="Constantia"/>
          <w:i/>
          <w:iCs/>
          <w:noProof/>
          <w:sz w:val="18"/>
        </w:rPr>
        <w:t>PROV-XML: the PROV-XML Schema</w:t>
      </w:r>
      <w:r w:rsidRPr="00901BEC">
        <w:rPr>
          <w:rFonts w:ascii="Constantia" w:hAnsi="Constantia"/>
          <w:noProof/>
          <w:sz w:val="18"/>
        </w:rPr>
        <w:t>, Available at: http://www.w3.org/TR/prov-xml/.</w:t>
      </w:r>
    </w:p>
    <w:p w14:paraId="05762A5D"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Moreau, L. &amp; Lebo, T., 2013. </w:t>
      </w:r>
      <w:r w:rsidRPr="00901BEC">
        <w:rPr>
          <w:rFonts w:ascii="Constantia" w:hAnsi="Constantia"/>
          <w:i/>
          <w:iCs/>
          <w:noProof/>
          <w:sz w:val="18"/>
        </w:rPr>
        <w:t>Linking across Provenance Bundles</w:t>
      </w:r>
      <w:r w:rsidRPr="00901BEC">
        <w:rPr>
          <w:rFonts w:ascii="Constantia" w:hAnsi="Constantia"/>
          <w:noProof/>
          <w:sz w:val="18"/>
        </w:rPr>
        <w:t>, Available at: http://www.w3.org/TR/2013/NOTE-prov-links-20130430/.</w:t>
      </w:r>
    </w:p>
    <w:p w14:paraId="2143D993"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Moreau, L. &amp; Missier, P., 2013. </w:t>
      </w:r>
      <w:r w:rsidRPr="00901BEC">
        <w:rPr>
          <w:rFonts w:ascii="Constantia" w:hAnsi="Constantia"/>
          <w:i/>
          <w:iCs/>
          <w:noProof/>
          <w:sz w:val="18"/>
        </w:rPr>
        <w:t>PROV-N: The Provenance Notation</w:t>
      </w:r>
      <w:r w:rsidRPr="00901BEC">
        <w:rPr>
          <w:rFonts w:ascii="Constantia" w:hAnsi="Constantia"/>
          <w:noProof/>
          <w:sz w:val="18"/>
        </w:rPr>
        <w:t>, Available at: http://www.w3.org/TR/2013/REC-prov-n-20130430/.</w:t>
      </w:r>
    </w:p>
    <w:p w14:paraId="42FEA130"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Vardigan, M., Heus, P. &amp; Thomas, W., 2008. Data Documentation Initiative: Toward a Standard for the Social Sciences. </w:t>
      </w:r>
      <w:r w:rsidRPr="00901BEC">
        <w:rPr>
          <w:rFonts w:ascii="Constantia" w:hAnsi="Constantia"/>
          <w:i/>
          <w:iCs/>
          <w:noProof/>
          <w:sz w:val="18"/>
        </w:rPr>
        <w:t>The International Journal of Digital Curation</w:t>
      </w:r>
      <w:r w:rsidRPr="00901BEC">
        <w:rPr>
          <w:rFonts w:ascii="Constantia" w:hAnsi="Constantia"/>
          <w:noProof/>
          <w:sz w:val="18"/>
        </w:rPr>
        <w:t>, 3(1).</w:t>
      </w:r>
    </w:p>
    <w:p w14:paraId="3D7A7E89"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Zimmerman, A., 2008. New Knowledge from Old Data Sharing and Reuse of Ecological Data. </w:t>
      </w:r>
      <w:r w:rsidRPr="00901BEC">
        <w:rPr>
          <w:rFonts w:ascii="Constantia" w:hAnsi="Constantia"/>
          <w:i/>
          <w:iCs/>
          <w:noProof/>
          <w:sz w:val="18"/>
        </w:rPr>
        <w:t>Science Technology Human Values2</w:t>
      </w:r>
      <w:r w:rsidRPr="00901BEC">
        <w:rPr>
          <w:rFonts w:ascii="Constantia" w:hAnsi="Constantia"/>
          <w:noProof/>
          <w:sz w:val="18"/>
        </w:rPr>
        <w:t>, 33(5), pp.631–652.</w:t>
      </w:r>
    </w:p>
    <w:p w14:paraId="08C53805" w14:textId="7C0C7203" w:rsidR="006C18BA" w:rsidRDefault="000C5548" w:rsidP="00901BEC">
      <w:pPr>
        <w:pStyle w:val="NormalWeb"/>
        <w:ind w:left="480" w:hanging="480"/>
        <w:divId w:val="1639262780"/>
      </w:pPr>
      <w:r>
        <w:fldChar w:fldCharType="end"/>
      </w:r>
    </w:p>
    <w:p w14:paraId="1102CFCB" w14:textId="77777777" w:rsidR="006C18BA" w:rsidRDefault="006C18BA">
      <w:pPr>
        <w:spacing w:after="0" w:line="240" w:lineRule="auto"/>
        <w:jc w:val="left"/>
        <w:rPr>
          <w:rFonts w:eastAsia="Times New Roman"/>
          <w:b/>
          <w:bCs/>
          <w:kern w:val="32"/>
          <w:sz w:val="28"/>
          <w:szCs w:val="32"/>
        </w:rPr>
      </w:pPr>
      <w:r>
        <w:br w:type="page"/>
      </w:r>
    </w:p>
    <w:p w14:paraId="33EA4629" w14:textId="77777777" w:rsidR="009C4914" w:rsidRDefault="009C4914" w:rsidP="009527CA">
      <w:pPr>
        <w:pStyle w:val="E-Section"/>
        <w:numPr>
          <w:ilvl w:val="0"/>
          <w:numId w:val="0"/>
        </w:numPr>
      </w:pPr>
      <w:r>
        <w:t>Appendix A: Full provenance graph expressed in RDF/XML</w:t>
      </w:r>
    </w:p>
    <w:p w14:paraId="3D925B33" w14:textId="77777777" w:rsidR="009C4914" w:rsidRPr="00BA44CD" w:rsidRDefault="00C22783" w:rsidP="00C22783">
      <w:pPr>
        <w:pStyle w:val="E-Normal"/>
        <w:jc w:val="left"/>
      </w:pPr>
      <w:r w:rsidRPr="00C22783">
        <w:t>&lt;?xml version="1.0" encoding="utf-8"?&gt;</w:t>
      </w:r>
      <w:r w:rsidRPr="00C22783">
        <w:br/>
        <w:t>&lt;!-- $ID $URL --&gt;</w:t>
      </w:r>
      <w:r w:rsidRPr="00C22783">
        <w:br/>
        <w:t>&lt;rdf:RDF xmlns:rdfs="http://www.w3.org/2000/01/rdf-schema#"</w:t>
      </w:r>
      <w:r w:rsidRPr="00C22783">
        <w:br/>
        <w:t xml:space="preserve">  xmlns:xsd="http://www.w3.org/2001/XMLSchema/"</w:t>
      </w:r>
      <w:r w:rsidRPr="00C22783">
        <w:br/>
        <w:t xml:space="preserve">  xmlns:prov="http://www.w3.org/ns/prov#"</w:t>
      </w:r>
      <w:r w:rsidRPr="00C22783">
        <w:br/>
        <w:t xml:space="preserve">  xmlns:cdr="http://www2.ncrn.cornell.edu/ced2ar_web/prov/#"</w:t>
      </w:r>
      <w:r w:rsidRPr="00C22783">
        <w:br/>
        <w:t xml:space="preserve">  xmlns:dcterms="http://purl.org/dc/terms/"</w:t>
      </w:r>
      <w:r w:rsidRPr="00C22783">
        <w:br/>
        <w:t xml:space="preserve">  xmlns:foaf="http://xmlns.com/foaf/0.1/"</w:t>
      </w:r>
      <w:r w:rsidRPr="00C22783">
        <w:br/>
        <w:t xml:space="preserve">  xmlns:ns0="http://www.w3.org/2001/XMLSchema#"</w:t>
      </w:r>
      <w:r w:rsidRPr="00C22783">
        <w:br/>
        <w:t xml:space="preserve">  xmlns:rdf="http://www.w3.org/1999/02/22-rdf-syntax-ns#"&gt;</w:t>
      </w:r>
      <w:r w:rsidRPr="00C22783">
        <w:br/>
      </w:r>
      <w:r w:rsidRPr="00C22783">
        <w:br/>
        <w:t xml:space="preserve">  &lt;!-- Entities --&gt;</w:t>
      </w:r>
      <w:r w:rsidRPr="00C22783">
        <w:br/>
        <w:t xml:space="preserve">  &lt;prov:Entity rdf:about="http://www2.ncrn.cornell.edu/ced2ar_web/prov/#BR"</w:t>
      </w:r>
      <w:r w:rsidRPr="00C22783">
        <w:br/>
        <w:t xml:space="preserve">    dcterms:title="Business Register"&gt;</w:t>
      </w:r>
      <w:r w:rsidRPr="00C22783">
        <w:br/>
        <w:t xml:space="preserve">    &lt;prov:generatedAtTime</w:t>
      </w:r>
      <w:r w:rsidRPr="00C22783">
        <w:br/>
        <w:t xml:space="preserve">      rdf:datatype="http://www.w3.org/2001/XMLSchema/dateTime"</w:t>
      </w:r>
      <w:r w:rsidRPr="00C22783">
        <w:br/>
        <w:t xml:space="preserve">      &gt;2012-03-02T10:30:00&lt;/prov:generatedAtTime&gt;</w:t>
      </w:r>
      <w:r w:rsidRPr="00C22783">
        <w:br/>
        <w:t xml:space="preserve">    &lt;prov:wasAttributedTo</w:t>
      </w:r>
      <w:r w:rsidRPr="00C22783">
        <w:br/>
        <w:t xml:space="preserve">      rdf:resource="http://www2.ncrn.cornell.edu/ced2ar_web/prov/#ESMPD"/&gt;</w:t>
      </w:r>
      <w:r w:rsidRPr="00C22783">
        <w:br/>
        <w:t xml:space="preserve">    &lt;prov:wasGeneratedBy</w:t>
      </w:r>
      <w:r w:rsidRPr="00C22783">
        <w:br/>
        <w:t xml:space="preserve">      rdf:resource="http://www2.ncrn.cornell.edu/ced2ar_web/prov/#maintainElectronicVersion"</w:t>
      </w:r>
      <w:r w:rsidRPr="00C22783">
        <w:br/>
        <w:t xml:space="preserve">    /&gt;</w:t>
      </w:r>
      <w:r w:rsidRPr="00C22783">
        <w:br/>
        <w:t xml:space="preserve">  &lt;/prov:Entity&gt;</w:t>
      </w:r>
      <w:r w:rsidRPr="00C22783">
        <w:br/>
      </w:r>
      <w:r w:rsidRPr="00C22783">
        <w:br/>
        <w:t xml:space="preserve">  &lt;prov:Entity rdf:about="http://www2.ncrn.cornell.edu/ced2ar_web/prov/#LBD"</w:t>
      </w:r>
      <w:r w:rsidRPr="00C22783">
        <w:br/>
        <w:t xml:space="preserve">    dcterms:title="Longitudinal Business Database"&gt;</w:t>
      </w:r>
      <w:r w:rsidRPr="00C22783">
        <w:br/>
        <w:t xml:space="preserve">    &lt;prov:generatedAtTime</w:t>
      </w:r>
      <w:r w:rsidRPr="00C22783">
        <w:br/>
        <w:t xml:space="preserve">      rdf:datatype="http://www.w3.org/2001/XMLSchema/dateTime"</w:t>
      </w:r>
      <w:r w:rsidRPr="00C22783">
        <w:br/>
        <w:t xml:space="preserve">      &gt;2012-03-02T10:30:00&lt;/prov:generatedAtTime&gt;</w:t>
      </w:r>
      <w:r w:rsidRPr="00C22783">
        <w:br/>
        <w:t xml:space="preserve">    &lt;prov:wasAttributedTo</w:t>
      </w:r>
      <w:r w:rsidRPr="00C22783">
        <w:br/>
        <w:t xml:space="preserve">      rdf:resource="http://www2.ncrn.cornell.edu/ced2ar_web/prov/#CES"/&gt;</w:t>
      </w:r>
      <w:r w:rsidRPr="00C22783">
        <w:br/>
        <w:t xml:space="preserve">    &lt;prov:wasGeneratedBy</w:t>
      </w:r>
      <w:r w:rsidRPr="00C22783">
        <w:br/>
        <w:t xml:space="preserve">      rdf:resource="http://www2.ncrn.cornell.edu/ced2ar_web/prov/#procLBD"/&gt;</w:t>
      </w:r>
      <w:r w:rsidRPr="00C22783">
        <w:br/>
        <w:t xml:space="preserve">    &lt;prov:wasDerivedFrom</w:t>
      </w:r>
      <w:r w:rsidRPr="00C22783">
        <w:br/>
        <w:t xml:space="preserve">      rdf:resource="http://www2.ncrn.cornell.edu/ced2ar_web/prov/#BR"/&gt;</w:t>
      </w:r>
      <w:r w:rsidRPr="00C22783">
        <w:br/>
        <w:t xml:space="preserve">  &lt;/prov:Entity&gt;</w:t>
      </w:r>
      <w:r w:rsidRPr="00C22783">
        <w:br/>
      </w:r>
      <w:r w:rsidRPr="00C22783">
        <w:br/>
        <w:t xml:space="preserve">  &lt;prov:Entity rdf:about="http://www2.ncrn.cornell.edu/ced2ar_web/prov/#SYNLBD"</w:t>
      </w:r>
      <w:r w:rsidRPr="00C22783">
        <w:br/>
        <w:t xml:space="preserve">    dcterms:title="Synthesized Longitudinal Business Database"&gt;</w:t>
      </w:r>
      <w:r w:rsidRPr="00C22783">
        <w:br/>
        <w:t xml:space="preserve">    &lt;prov:generatedAtTime</w:t>
      </w:r>
      <w:r w:rsidRPr="00C22783">
        <w:br/>
        <w:t xml:space="preserve">      rdf:datatype="http://www.w3.org/2001/XMLSchema/dateTime"</w:t>
      </w:r>
      <w:r w:rsidRPr="00C22783">
        <w:br/>
        <w:t xml:space="preserve">      &gt;2012-03-02T10:30:00&lt;/prov:generatedAtTime&gt;</w:t>
      </w:r>
      <w:r w:rsidRPr="00C22783">
        <w:br/>
        <w:t xml:space="preserve">    &lt;prov:wasAttributedTo</w:t>
      </w:r>
      <w:r w:rsidRPr="00C22783">
        <w:br/>
        <w:t xml:space="preserve">      rdf:resource="http://www2.ncrn.cornell.edu/ced2ar_web/prov/#USCB"/&gt;</w:t>
      </w:r>
      <w:r w:rsidRPr="00C22783">
        <w:br/>
        <w:t xml:space="preserve">    &lt;prov:wasGeneratedBy</w:t>
      </w:r>
      <w:r w:rsidRPr="00C22783">
        <w:br/>
        <w:t xml:space="preserve">      rdf:resource="http://www2.ncrn.cornell.edu/ced2ar_web/prov/#synthesizeLBD"/&gt;</w:t>
      </w:r>
      <w:r w:rsidRPr="00C22783">
        <w:br/>
        <w:t xml:space="preserve">    &lt;prov:wasDerivedFrom</w:t>
      </w:r>
      <w:r w:rsidRPr="00C22783">
        <w:br/>
        <w:t xml:space="preserve">      rdf:resource="http://www2.ncrn.cornell.edu/ced2ar_web/prov/#LBD"/&gt;</w:t>
      </w:r>
      <w:r w:rsidRPr="00C22783">
        <w:br/>
        <w:t xml:space="preserve">  &lt;/prov:Entity&gt;</w:t>
      </w:r>
      <w:r w:rsidRPr="00C22783">
        <w:br/>
        <w:t xml:space="preserve">  &lt;prov:Entity</w:t>
      </w:r>
      <w:r w:rsidRPr="00C22783">
        <w:br/>
        <w:t xml:space="preserve">    rdf:about="http://www2.ncrn.cornell.edu/ced2ar_web/prov/#synthPlan"&gt;</w:t>
      </w:r>
      <w:r w:rsidRPr="00C22783">
        <w:br/>
        <w:t xml:space="preserve">    &lt;rdf:type rdf:resource="http://www.w3.org/ns/prov#Plan"/&gt;</w:t>
      </w:r>
      <w:r w:rsidRPr="00C22783">
        <w:br/>
        <w:t xml:space="preserve">    &lt;rdfs:comment xml:lang="en"&gt;See</w:t>
      </w:r>
      <w:r w:rsidRPr="00C22783">
        <w:br/>
        <w:t xml:space="preserve">      http://www2.vrdc.cornell.edu/news/wp-content/uploads/2011/02/discussion_paper_101943.pdf</w:t>
      </w:r>
      <w:r w:rsidRPr="00C22783">
        <w:br/>
        <w:t xml:space="preserve">      for more detail.&lt;/rdfs:comment&gt;</w:t>
      </w:r>
      <w:r w:rsidRPr="00C22783">
        <w:br/>
        <w:t xml:space="preserve">  &lt;/prov:Entity&gt;</w:t>
      </w:r>
      <w:r w:rsidRPr="00C22783">
        <w:br/>
        <w:t xml:space="preserve">  &lt;prov:Entity</w:t>
      </w:r>
      <w:r w:rsidRPr="00C22783">
        <w:br/>
        <w:t xml:space="preserve">    rdf:about="http://www2.ncrn.cornell.edu/ced2ar_web/prov/#procLBDPlan"&gt;</w:t>
      </w:r>
      <w:r w:rsidRPr="00C22783">
        <w:br/>
        <w:t xml:space="preserve">    &lt;rdf:type rdf:resource="http://www.w3.org/ns/prov#Plan"/&gt;</w:t>
      </w:r>
      <w:r w:rsidRPr="00C22783">
        <w:br/>
        <w:t xml:space="preserve">    &lt;rdfs:comment xml:lang="en"&gt;See</w:t>
      </w:r>
      <w:r w:rsidRPr="00C22783">
        <w:br/>
        <w:t xml:space="preserve">      http://www.vrdc.cornell.edu/info7470/2007/Readings/jarmin-miranda-2002.pdf</w:t>
      </w:r>
      <w:r w:rsidRPr="00C22783">
        <w:br/>
        <w:t xml:space="preserve">      for more detail.&lt;/rdfs:comment&gt;</w:t>
      </w:r>
      <w:r w:rsidRPr="00C22783">
        <w:br/>
        <w:t xml:space="preserve">  &lt;/prov:Entity&gt;</w:t>
      </w:r>
      <w:r w:rsidRPr="00C22783">
        <w:br/>
      </w:r>
      <w:r w:rsidRPr="00C22783">
        <w:br/>
        <w:t xml:space="preserve">  &lt;!-- Agents --&gt;</w:t>
      </w:r>
      <w:r w:rsidRPr="00C22783">
        <w:br/>
        <w:t xml:space="preserve">  &lt;prov:Agent rdf:about="http://www2.ncrn.cornell.edu/ced2ar_web/prov/#USCB"</w:t>
      </w:r>
      <w:r w:rsidRPr="00C22783">
        <w:br/>
        <w:t xml:space="preserve">    foaf:name="United States Census Bureau"&gt;</w:t>
      </w:r>
      <w:r w:rsidRPr="00C22783">
        <w:br/>
        <w:t xml:space="preserve">    &lt;rdf:type rdf:resource="http://www.w3.org/ns/prov#Organization"/&gt;</w:t>
      </w:r>
      <w:r w:rsidRPr="00C22783">
        <w:br/>
        <w:t xml:space="preserve">  &lt;/prov:Agent&gt;</w:t>
      </w:r>
      <w:r w:rsidRPr="00C22783">
        <w:br/>
        <w:t xml:space="preserve">  &lt;prov:Agent</w:t>
      </w:r>
      <w:r w:rsidRPr="00C22783">
        <w:br/>
        <w:t xml:space="preserve">    rdf:about="http://www2.ncrn.cornell.edu/ced2ar_web/prov/#Automatch"</w:t>
      </w:r>
      <w:r w:rsidRPr="00C22783">
        <w:br/>
        <w:t xml:space="preserve">    foaf:name="Automatch"&gt;</w:t>
      </w:r>
      <w:r w:rsidRPr="00C22783">
        <w:br/>
        <w:t xml:space="preserve">    &lt;rdf:type rdf:resource="http://www.w3.org/ns/prov#SoftwareAgent"/&gt;</w:t>
      </w:r>
      <w:r w:rsidRPr="00C22783">
        <w:br/>
        <w:t xml:space="preserve">  &lt;/prov:Agent&gt;</w:t>
      </w:r>
      <w:r w:rsidRPr="00C22783">
        <w:br/>
        <w:t xml:space="preserve">  &lt;prov:Agent rdf:about="http://www2.ncrn.cornell.edu/ced2ar_web/prov/#CES"</w:t>
      </w:r>
      <w:r w:rsidRPr="00C22783">
        <w:br/>
        <w:t xml:space="preserve">    foaf:name="Center for Economic Studies"&gt;</w:t>
      </w:r>
      <w:r w:rsidRPr="00C22783">
        <w:br/>
        <w:t xml:space="preserve">    &lt;rdf:type rdf:resource="http://www.w3.org/ns/prov#Organization"/&gt;</w:t>
      </w:r>
      <w:r w:rsidRPr="00C22783">
        <w:br/>
        <w:t xml:space="preserve">    &lt;prov:actedOnBehalfOf</w:t>
      </w:r>
      <w:r w:rsidRPr="00C22783">
        <w:br/>
        <w:t xml:space="preserve">      rdf:resource="http://www2.ncrn.cornell.edu/ced2ar_web/prov/#USCB"/&gt;</w:t>
      </w:r>
      <w:r w:rsidRPr="00C22783">
        <w:br/>
        <w:t xml:space="preserve">  &lt;/prov:Agent&gt;</w:t>
      </w:r>
      <w:r w:rsidRPr="00C22783">
        <w:br/>
        <w:t xml:space="preserve">  &lt;prov:Agent rdf:about="http://www2.ncrn.cornell.edu/ced2ar_web/prov/#ESMPD"</w:t>
      </w:r>
      <w:r w:rsidRPr="00C22783">
        <w:br/>
        <w:t xml:space="preserve">    foaf:name="Economic Statistical Methods and Programming Division"&gt;</w:t>
      </w:r>
      <w:r w:rsidRPr="00C22783">
        <w:br/>
        <w:t xml:space="preserve">    &lt;rdf:type rdf:resource="http://www.w3.org/ns/prov#Organization"/&gt;</w:t>
      </w:r>
      <w:r w:rsidRPr="00C22783">
        <w:br/>
        <w:t xml:space="preserve">    &lt;prov:actedOnBehalfOf</w:t>
      </w:r>
      <w:r w:rsidRPr="00C22783">
        <w:br/>
        <w:t xml:space="preserve">      rdf:resource="http://www2.ncrn.cornell.edu/ced2ar_web/prov/#USCB"/&gt;</w:t>
      </w:r>
      <w:r w:rsidRPr="00C22783">
        <w:br/>
        <w:t xml:space="preserve">  &lt;/prov:Agent&gt;</w:t>
      </w:r>
      <w:r w:rsidRPr="00C22783">
        <w:br/>
      </w:r>
      <w:r w:rsidRPr="00C22783">
        <w:br/>
        <w:t xml:space="preserve">  &lt;!-- Activities --&gt;</w:t>
      </w:r>
      <w:r w:rsidRPr="00C22783">
        <w:br/>
        <w:t xml:space="preserve">  &lt;prov:Activity</w:t>
      </w:r>
      <w:r w:rsidRPr="00C22783">
        <w:br/>
        <w:t xml:space="preserve">    rdf:about="http://www2.ncrn.cornell.edu/ced2ar_web/prov/#synthesizeLBD"&gt;</w:t>
      </w:r>
      <w:r w:rsidRPr="00C22783">
        <w:br/>
        <w:t xml:space="preserve">    &lt;prov:qualifiedAssociation&gt;</w:t>
      </w:r>
      <w:r w:rsidRPr="00C22783">
        <w:br/>
        <w:t xml:space="preserve">      &lt;prov:Association&gt;</w:t>
      </w:r>
      <w:r w:rsidRPr="00C22783">
        <w:br/>
        <w:t xml:space="preserve">        &lt;prov:agent</w:t>
      </w:r>
      <w:r w:rsidRPr="00C22783">
        <w:br/>
        <w:t xml:space="preserve">          rdf:resource="http://www2.ncrn.cornell.edu/ced2ar_web/prov/#USCB"/&gt;</w:t>
      </w:r>
      <w:r w:rsidRPr="00C22783">
        <w:br/>
        <w:t xml:space="preserve">        &lt;prov:hadPlan</w:t>
      </w:r>
      <w:r w:rsidRPr="00C22783">
        <w:br/>
        <w:t xml:space="preserve">          rdf:resource="http://www2.ncrn.cornell.edu/ced2ar_web/prov/#synthPlan"</w:t>
      </w:r>
      <w:r w:rsidRPr="00C22783">
        <w:br/>
        <w:t xml:space="preserve">        /&gt;</w:t>
      </w:r>
      <w:r w:rsidRPr="00C22783">
        <w:br/>
        <w:t xml:space="preserve">      &lt;/prov:Association&gt;</w:t>
      </w:r>
      <w:r w:rsidRPr="00C22783">
        <w:br/>
        <w:t xml:space="preserve">    &lt;/prov:qualifiedAssociation&gt;</w:t>
      </w:r>
      <w:r w:rsidRPr="00C22783">
        <w:br/>
        <w:t xml:space="preserve">    &lt;prov:qualifiedUsage&gt;</w:t>
      </w:r>
      <w:r w:rsidRPr="00C22783">
        <w:br/>
        <w:t xml:space="preserve">      &lt;prov:Usage&gt;</w:t>
      </w:r>
      <w:r w:rsidRPr="00C22783">
        <w:br/>
        <w:t xml:space="preserve">        &lt;prov:entity</w:t>
      </w:r>
      <w:r w:rsidRPr="00C22783">
        <w:br/>
        <w:t xml:space="preserve">          rdf:resource="http://www2.ncrn.cornell.edu/ced2ar_web/prov/#BR"/&gt;</w:t>
      </w:r>
      <w:r w:rsidRPr="00C22783">
        <w:br/>
        <w:t xml:space="preserve">      &lt;/prov:Usage&gt;</w:t>
      </w:r>
      <w:r w:rsidRPr="00C22783">
        <w:br/>
        <w:t xml:space="preserve">    &lt;/prov:qualifiedUsage&gt;</w:t>
      </w:r>
      <w:r w:rsidRPr="00C22783">
        <w:br/>
        <w:t xml:space="preserve">    &lt;prov:used rdf:resource="http://www2.ncrn.cornell.edu/ced2ar_web/prov/#BR"/&gt;</w:t>
      </w:r>
      <w:r w:rsidRPr="00C22783">
        <w:br/>
        <w:t xml:space="preserve">    &lt;prov:wasAssociatedWith</w:t>
      </w:r>
      <w:r w:rsidRPr="00C22783">
        <w:br/>
        <w:t xml:space="preserve">      rdf:resource="http://www2.ncrn.cornell.edu/ced2ar_web/prov/#USCB"/&gt;</w:t>
      </w:r>
      <w:r w:rsidRPr="00C22783">
        <w:br/>
        <w:t xml:space="preserve">  &lt;/prov:Activity&gt;</w:t>
      </w:r>
      <w:r w:rsidRPr="00C22783">
        <w:br/>
      </w:r>
      <w:r w:rsidRPr="00C22783">
        <w:br/>
        <w:t xml:space="preserve">  &lt;prov:Activity</w:t>
      </w:r>
      <w:r w:rsidRPr="00C22783">
        <w:br/>
        <w:t xml:space="preserve">    rdf:about="http://www2.ncrn.cornell.edu/ced2ar_web/prov/#procLBD"&gt;</w:t>
      </w:r>
      <w:r w:rsidRPr="00C22783">
        <w:br/>
        <w:t xml:space="preserve">    &lt;prov:qualifiedAssociation&gt;</w:t>
      </w:r>
      <w:r w:rsidRPr="00C22783">
        <w:br/>
        <w:t xml:space="preserve">      &lt;prov:Association&gt;</w:t>
      </w:r>
      <w:r w:rsidRPr="00C22783">
        <w:br/>
        <w:t xml:space="preserve">        &lt;prov:agent</w:t>
      </w:r>
      <w:r w:rsidRPr="00C22783">
        <w:br/>
        <w:t xml:space="preserve">          rdf:resource="http://www2.ncrn.cornell.edu/ced2ar_web/prov/#USCB"/&gt;</w:t>
      </w:r>
      <w:r w:rsidRPr="00C22783">
        <w:br/>
        <w:t xml:space="preserve">        &lt;prov:hadPlan</w:t>
      </w:r>
      <w:r w:rsidRPr="00C22783">
        <w:br/>
        <w:t xml:space="preserve">          rdf:resource="http://www2.ncrn.cornell.edu/ced2ar_web/prov/#procLBDPlan"</w:t>
      </w:r>
      <w:r w:rsidRPr="00C22783">
        <w:br/>
        <w:t xml:space="preserve">        /&gt;</w:t>
      </w:r>
      <w:r w:rsidRPr="00C22783">
        <w:br/>
        <w:t xml:space="preserve">      &lt;/prov:Association&gt;</w:t>
      </w:r>
      <w:r w:rsidRPr="00C22783">
        <w:br/>
        <w:t xml:space="preserve">    &lt;/prov:qualifiedAssociation&gt;</w:t>
      </w:r>
      <w:r w:rsidRPr="00C22783">
        <w:br/>
        <w:t xml:space="preserve">    &lt;prov:qualifiedAssociation&gt;</w:t>
      </w:r>
      <w:r w:rsidRPr="00C22783">
        <w:br/>
        <w:t xml:space="preserve">      &lt;prov:Association&gt;</w:t>
      </w:r>
      <w:r w:rsidRPr="00C22783">
        <w:br/>
        <w:t xml:space="preserve">        &lt;prov:agent</w:t>
      </w:r>
      <w:r w:rsidRPr="00C22783">
        <w:br/>
        <w:t xml:space="preserve">          rdf:resource="http://www2.ncrn.cornell.edu/ced2ar_web/prov/#Automatch"/&gt;</w:t>
      </w:r>
      <w:r w:rsidRPr="00C22783">
        <w:br/>
        <w:t xml:space="preserve">        &lt;prov:hadPlan</w:t>
      </w:r>
      <w:r w:rsidRPr="00C22783">
        <w:br/>
        <w:t xml:space="preserve">          rdf:resource="http://www2.ncrn.cornell.edu/ced2ar_web/prov/#procLBDPlan"</w:t>
      </w:r>
      <w:r w:rsidRPr="00C22783">
        <w:br/>
        <w:t xml:space="preserve">        /&gt;</w:t>
      </w:r>
      <w:r w:rsidRPr="00C22783">
        <w:br/>
        <w:t xml:space="preserve">      &lt;/prov:Association&gt;</w:t>
      </w:r>
      <w:r w:rsidRPr="00C22783">
        <w:br/>
        <w:t xml:space="preserve">    &lt;/prov:qualifiedAssociation&gt;</w:t>
      </w:r>
      <w:r w:rsidRPr="00C22783">
        <w:br/>
        <w:t xml:space="preserve">    &lt;prov:qualifiedUsage&gt;</w:t>
      </w:r>
      <w:r w:rsidRPr="00C22783">
        <w:br/>
        <w:t xml:space="preserve">      &lt;prov:Usage&gt;</w:t>
      </w:r>
      <w:r w:rsidRPr="00C22783">
        <w:br/>
        <w:t xml:space="preserve">        &lt;prov:entity</w:t>
      </w:r>
      <w:r w:rsidRPr="00C22783">
        <w:br/>
        <w:t xml:space="preserve">          rdf:resource="http://www2.ncrn.cornell.edu/ced2ar_web/prov/#LBD"/&gt;</w:t>
      </w:r>
      <w:r w:rsidRPr="00C22783">
        <w:br/>
        <w:t xml:space="preserve">      &lt;/prov:Usage&gt;</w:t>
      </w:r>
      <w:r w:rsidRPr="00C22783">
        <w:br/>
        <w:t xml:space="preserve">    &lt;/prov:qualifiedUsage&gt;</w:t>
      </w:r>
      <w:r w:rsidRPr="00C22783">
        <w:br/>
        <w:t xml:space="preserve">    &lt;prov:used rdf:resource="http://www2.ncrn.cornell.edu/ced2ar_web/prov/#LBD"/&gt;</w:t>
      </w:r>
      <w:r w:rsidRPr="00C22783">
        <w:br/>
        <w:t xml:space="preserve">    &lt;prov:wasAssociatedWith</w:t>
      </w:r>
      <w:r w:rsidRPr="00C22783">
        <w:br/>
        <w:t xml:space="preserve">      rdf:resource="http://www2.ncrn.cornell.edu/ced2ar_web/prov/#USCB"/&gt;</w:t>
      </w:r>
      <w:r w:rsidRPr="00C22783">
        <w:br/>
        <w:t xml:space="preserve">  &lt;/prov:Activity&gt;</w:t>
      </w:r>
      <w:r w:rsidRPr="00C22783">
        <w:br/>
      </w:r>
      <w:r w:rsidRPr="00C22783">
        <w:br/>
        <w:t xml:space="preserve">  &lt;prov:Activity</w:t>
      </w:r>
      <w:r w:rsidRPr="00C22783">
        <w:br/>
        <w:t xml:space="preserve">    rdf:about="http://www2.ncrn.cornell.edu/ced2ar_web/prov/#maintainElectronicVersion"&gt;</w:t>
      </w:r>
      <w:r w:rsidRPr="00C22783">
        <w:br/>
        <w:t xml:space="preserve">    &lt;prov:qualifiedAssociation&gt;</w:t>
      </w:r>
      <w:r w:rsidRPr="00C22783">
        <w:br/>
        <w:t xml:space="preserve">      &lt;prov:Association&gt;</w:t>
      </w:r>
      <w:r w:rsidRPr="00C22783">
        <w:br/>
        <w:t xml:space="preserve">        &lt;prov:agent</w:t>
      </w:r>
      <w:r w:rsidRPr="00C22783">
        <w:br/>
        <w:t xml:space="preserve">          rdf:resource="http://www2.ncrn.cornell.edu/ced2ar_web/prov/#ESMPD"/&gt;</w:t>
      </w:r>
      <w:r w:rsidRPr="00C22783">
        <w:br/>
        <w:t xml:space="preserve">      &lt;/prov:Association&gt;</w:t>
      </w:r>
      <w:r w:rsidRPr="00C22783">
        <w:br/>
        <w:t xml:space="preserve">    &lt;/prov:qualifiedAssociation&gt;</w:t>
      </w:r>
      <w:r w:rsidRPr="00C22783">
        <w:br/>
        <w:t xml:space="preserve">    &lt;prov:qualifiedUsage&gt;</w:t>
      </w:r>
      <w:r w:rsidRPr="00C22783">
        <w:br/>
        <w:t xml:space="preserve">      &lt;prov:Usage&gt;</w:t>
      </w:r>
      <w:r w:rsidRPr="00C22783">
        <w:br/>
        <w:t xml:space="preserve">        &lt;prov:entity</w:t>
      </w:r>
      <w:r w:rsidRPr="00C22783">
        <w:br/>
        <w:t xml:space="preserve">          rdf:resource="http://www2.ncrn.cornell.edu/ced2ar_web/prov/#BR"/&gt;</w:t>
      </w:r>
      <w:r w:rsidRPr="00C22783">
        <w:br/>
        <w:t xml:space="preserve">      &lt;/prov:Usage&gt;</w:t>
      </w:r>
      <w:r w:rsidRPr="00C22783">
        <w:br/>
        <w:t xml:space="preserve">    &lt;/prov:qualifiedUsage&gt;</w:t>
      </w:r>
      <w:r w:rsidRPr="00C22783">
        <w:br/>
        <w:t xml:space="preserve">    &lt;prov:used rdf:resource="http://www2.ncrn.cornell.edu/ced2ar_web/prov/#BR"/&gt;</w:t>
      </w:r>
      <w:r w:rsidRPr="00C22783">
        <w:br/>
        <w:t xml:space="preserve">    &lt;prov:wasAssociatedWith</w:t>
      </w:r>
      <w:r w:rsidRPr="00C22783">
        <w:br/>
        <w:t xml:space="preserve">      rdf:resource="http://www2.ncrn.cornell.edu/ced2ar_web/prov/#ESMPD"/&gt;</w:t>
      </w:r>
      <w:r w:rsidRPr="00C22783">
        <w:br/>
        <w:t xml:space="preserve">  &lt;/prov:Activity&gt;</w:t>
      </w:r>
      <w:r w:rsidRPr="00C22783">
        <w:br/>
      </w:r>
      <w:r w:rsidRPr="00C22783">
        <w:br/>
        <w:t>&lt;/rdf:RDF&gt;</w:t>
      </w:r>
      <w:r w:rsidRPr="00C22783">
        <w:br/>
      </w:r>
    </w:p>
    <w:sectPr w:rsidR="009C4914" w:rsidRPr="00BA44CD" w:rsidSect="005901DB">
      <w:headerReference w:type="even" r:id="rId14"/>
      <w:headerReference w:type="default" r:id="rId15"/>
      <w:headerReference w:type="first" r:id="rId16"/>
      <w:footerReference w:type="first" r:id="rId17"/>
      <w:pgSz w:w="12240" w:h="15840" w:code="9"/>
      <w:pgMar w:top="2211" w:right="1985" w:bottom="2155" w:left="1985" w:header="1644" w:footer="164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47340EF6" w14:textId="571D4210" w:rsidR="00F11315" w:rsidRDefault="00F11315">
      <w:pPr>
        <w:pStyle w:val="CommentText"/>
      </w:pPr>
      <w:r>
        <w:t xml:space="preserve">STYLE </w:t>
      </w:r>
      <w:r>
        <w:rPr>
          <w:rStyle w:val="CommentReference"/>
        </w:rPr>
        <w:annotationRef/>
      </w:r>
      <w:r>
        <w:t>This is something for the presentation, but I wouldn’ t write this in the paper.</w:t>
      </w:r>
    </w:p>
  </w:comment>
  <w:comment w:id="11" w:author="Author" w:initials="A">
    <w:p w14:paraId="044E3965" w14:textId="3F62578F" w:rsidR="00187080" w:rsidRDefault="00187080">
      <w:pPr>
        <w:pStyle w:val="CommentText"/>
      </w:pPr>
      <w:r>
        <w:rPr>
          <w:rStyle w:val="CommentReference"/>
        </w:rPr>
        <w:annotationRef/>
      </w:r>
      <w:r>
        <w:t>This should be mentioned, but can be mentioned as a footnote.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340EF6" w15:done="0"/>
  <w15:commentEx w15:paraId="044E39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A4725" w14:textId="77777777" w:rsidR="00901BEC" w:rsidRDefault="00901BEC" w:rsidP="00C535E2">
      <w:pPr>
        <w:spacing w:after="0" w:line="240" w:lineRule="auto"/>
      </w:pPr>
      <w:r>
        <w:separator/>
      </w:r>
    </w:p>
  </w:endnote>
  <w:endnote w:type="continuationSeparator" w:id="0">
    <w:p w14:paraId="788DD6D5" w14:textId="77777777" w:rsidR="00901BEC" w:rsidRDefault="00901BEC" w:rsidP="00C53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497BE" w14:textId="77777777" w:rsidR="00901BEC" w:rsidRDefault="00901BEC" w:rsidP="0028270D">
    <w:pPr>
      <w:pStyle w:val="Footer"/>
      <w:pBdr>
        <w:bottom w:val="single" w:sz="8" w:space="1" w:color="auto"/>
      </w:pBdr>
      <w:tabs>
        <w:tab w:val="clear" w:pos="4703"/>
        <w:tab w:val="clear" w:pos="9406"/>
        <w:tab w:val="center" w:pos="3969"/>
        <w:tab w:val="right" w:pos="7938"/>
      </w:tabs>
      <w:ind w:left="28" w:right="28"/>
      <w:rPr>
        <w:sz w:val="18"/>
        <w:szCs w:val="18"/>
      </w:rPr>
    </w:pPr>
  </w:p>
  <w:p w14:paraId="7C9E1AC1" w14:textId="77777777" w:rsidR="00901BEC" w:rsidRPr="00197D49" w:rsidRDefault="00901BEC" w:rsidP="00C817F4">
    <w:pPr>
      <w:pStyle w:val="Footer"/>
      <w:tabs>
        <w:tab w:val="clear" w:pos="4703"/>
        <w:tab w:val="clear" w:pos="9406"/>
        <w:tab w:val="center" w:pos="3969"/>
        <w:tab w:val="right" w:pos="7938"/>
      </w:tabs>
      <w:spacing w:before="20"/>
      <w:rPr>
        <w:sz w:val="18"/>
        <w:szCs w:val="18"/>
      </w:rPr>
    </w:pPr>
    <w:r w:rsidRPr="00197D49">
      <w:rPr>
        <w:sz w:val="18"/>
        <w:szCs w:val="18"/>
      </w:rPr>
      <w:t>DDI Alliance Working Paper Series</w:t>
    </w:r>
    <w:r>
      <w:rPr>
        <w:sz w:val="18"/>
        <w:szCs w:val="18"/>
      </w:rPr>
      <w:tab/>
    </w:r>
    <w:r>
      <w:rPr>
        <w:noProof/>
      </w:rPr>
      <w:drawing>
        <wp:inline distT="0" distB="0" distL="0" distR="0" wp14:anchorId="393EC515" wp14:editId="381B8DEC">
          <wp:extent cx="274320" cy="129540"/>
          <wp:effectExtent l="0" t="0" r="0" b="3810"/>
          <wp:docPr id="4" name="Picture 4" descr="http://www.ddialliance.org/sites/default/files/dd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dialliance.org/sites/default/files/ddi-logo.png"/>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274320" cy="129540"/>
                  </a:xfrm>
                  <a:prstGeom prst="rect">
                    <a:avLst/>
                  </a:prstGeom>
                  <a:noFill/>
                  <a:ln>
                    <a:noFill/>
                  </a:ln>
                </pic:spPr>
              </pic:pic>
            </a:graphicData>
          </a:graphic>
        </wp:inline>
      </w:drawing>
    </w:r>
    <w:r w:rsidRPr="00197D49">
      <w:rPr>
        <w:sz w:val="18"/>
        <w:szCs w:val="18"/>
      </w:rPr>
      <w:tab/>
      <w:t>ISSN 2153-8247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E90AF" w14:textId="77777777" w:rsidR="00901BEC" w:rsidRDefault="00901BEC" w:rsidP="00C535E2">
      <w:pPr>
        <w:spacing w:after="0" w:line="240" w:lineRule="auto"/>
      </w:pPr>
      <w:r>
        <w:separator/>
      </w:r>
    </w:p>
  </w:footnote>
  <w:footnote w:type="continuationSeparator" w:id="0">
    <w:p w14:paraId="4EA8CD52" w14:textId="77777777" w:rsidR="00901BEC" w:rsidRDefault="00901BEC" w:rsidP="00C535E2">
      <w:pPr>
        <w:spacing w:after="0" w:line="240" w:lineRule="auto"/>
      </w:pPr>
      <w:r>
        <w:continuationSeparator/>
      </w:r>
    </w:p>
  </w:footnote>
  <w:footnote w:id="1">
    <w:p w14:paraId="142061AA" w14:textId="77777777" w:rsidR="00901BEC" w:rsidRPr="004943CE" w:rsidRDefault="00901BEC" w:rsidP="00D67876">
      <w:pPr>
        <w:pStyle w:val="E-Footnote"/>
      </w:pPr>
      <w:r>
        <w:rPr>
          <w:rStyle w:val="FootnoteReference"/>
        </w:rPr>
        <w:footnoteRef/>
      </w:r>
      <w:r>
        <w:t xml:space="preserve"> School of Information, University Of Michigan, Ann Arbor, Michigan USA</w:t>
      </w:r>
      <w:r>
        <w:rPr>
          <w:i/>
        </w:rPr>
        <w:t>.</w:t>
      </w:r>
    </w:p>
  </w:footnote>
  <w:footnote w:id="2">
    <w:p w14:paraId="394F82D0" w14:textId="77777777" w:rsidR="00901BEC" w:rsidRPr="004943CE" w:rsidRDefault="00901BEC" w:rsidP="00D67876">
      <w:pPr>
        <w:pStyle w:val="E-Footnote"/>
      </w:pPr>
      <w:r>
        <w:rPr>
          <w:rStyle w:val="FootnoteReference"/>
        </w:rPr>
        <w:footnoteRef/>
      </w:r>
      <w:r>
        <w:t xml:space="preserve"> Cornell Institute for Social and Economic Research, Cornell University, Ithaca, New York USA.</w:t>
      </w:r>
    </w:p>
  </w:footnote>
  <w:footnote w:id="3">
    <w:p w14:paraId="3A5A270D" w14:textId="77777777" w:rsidR="00901BEC" w:rsidRDefault="00901BEC" w:rsidP="002F640A">
      <w:pPr>
        <w:pStyle w:val="E-Footnote"/>
      </w:pPr>
      <w:r>
        <w:rPr>
          <w:rStyle w:val="FootnoteReference"/>
        </w:rPr>
        <w:footnoteRef/>
      </w:r>
      <w:r>
        <w:t xml:space="preserve"> School of Industrial and Labor Relations, Cornell University, Ithaca, New York USA.</w:t>
      </w:r>
    </w:p>
  </w:footnote>
  <w:footnote w:id="4">
    <w:p w14:paraId="2F98EE1F" w14:textId="77777777" w:rsidR="00901BEC" w:rsidRDefault="00901BEC">
      <w:pPr>
        <w:pStyle w:val="FootnoteText"/>
      </w:pPr>
      <w:r>
        <w:rPr>
          <w:rStyle w:val="FootnoteReference"/>
        </w:rPr>
        <w:footnoteRef/>
      </w:r>
      <w:r>
        <w:t xml:space="preserve"> </w:t>
      </w:r>
      <w:r w:rsidRPr="00BC6BBB">
        <w:t>http://www.ddialliance.org/Specification/DDI-Codebook/2.5/XMLSchema/codebook.xsd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C370" w14:textId="77777777" w:rsidR="00901BEC" w:rsidRDefault="00901BEC" w:rsidP="00804DDC">
    <w:pPr>
      <w:pStyle w:val="Header"/>
      <w:pBdr>
        <w:between w:val="single" w:sz="8" w:space="1" w:color="auto"/>
      </w:pBdr>
      <w:tabs>
        <w:tab w:val="clear" w:pos="4703"/>
        <w:tab w:val="clear" w:pos="9406"/>
        <w:tab w:val="right" w:pos="7938"/>
      </w:tabs>
      <w:rPr>
        <w:i/>
        <w:sz w:val="18"/>
        <w:szCs w:val="18"/>
      </w:rPr>
    </w:pPr>
    <w:r w:rsidRPr="00640ADA">
      <w:rPr>
        <w:sz w:val="18"/>
        <w:szCs w:val="18"/>
      </w:rPr>
      <w:fldChar w:fldCharType="begin"/>
    </w:r>
    <w:r w:rsidRPr="00640ADA">
      <w:rPr>
        <w:sz w:val="18"/>
        <w:szCs w:val="18"/>
      </w:rPr>
      <w:instrText xml:space="preserve"> PAGE   \* MERGEFORMAT </w:instrText>
    </w:r>
    <w:r w:rsidRPr="00640ADA">
      <w:rPr>
        <w:sz w:val="18"/>
        <w:szCs w:val="18"/>
      </w:rPr>
      <w:fldChar w:fldCharType="separate"/>
    </w:r>
    <w:r w:rsidR="00187080">
      <w:rPr>
        <w:noProof/>
        <w:sz w:val="18"/>
        <w:szCs w:val="18"/>
      </w:rPr>
      <w:t>8</w:t>
    </w:r>
    <w:r w:rsidRPr="00640ADA">
      <w:rPr>
        <w:sz w:val="18"/>
        <w:szCs w:val="18"/>
      </w:rPr>
      <w:fldChar w:fldCharType="end"/>
    </w:r>
    <w:r>
      <w:rPr>
        <w:sz w:val="18"/>
        <w:szCs w:val="18"/>
      </w:rPr>
      <w:tab/>
    </w:r>
    <w:r w:rsidRPr="00640ADA">
      <w:rPr>
        <w:i/>
        <w:sz w:val="18"/>
        <w:szCs w:val="18"/>
      </w:rPr>
      <w:t>Proceedings of the 5</w:t>
    </w:r>
    <w:r w:rsidRPr="00640ADA">
      <w:rPr>
        <w:i/>
        <w:sz w:val="18"/>
        <w:szCs w:val="18"/>
        <w:vertAlign w:val="superscript"/>
      </w:rPr>
      <w:t>th</w:t>
    </w:r>
    <w:r w:rsidRPr="00640ADA">
      <w:rPr>
        <w:i/>
        <w:sz w:val="18"/>
        <w:szCs w:val="18"/>
      </w:rPr>
      <w:t xml:space="preserve"> Annual</w:t>
    </w:r>
    <w:r>
      <w:rPr>
        <w:i/>
        <w:sz w:val="18"/>
        <w:szCs w:val="18"/>
      </w:rPr>
      <w:t xml:space="preserve"> European DDI User</w:t>
    </w:r>
    <w:r w:rsidRPr="00640ADA">
      <w:rPr>
        <w:i/>
        <w:sz w:val="18"/>
        <w:szCs w:val="18"/>
      </w:rPr>
      <w:t xml:space="preserve"> Conference</w:t>
    </w:r>
    <w:r>
      <w:rPr>
        <w:i/>
        <w:sz w:val="18"/>
        <w:szCs w:val="18"/>
      </w:rPr>
      <w:t xml:space="preserve"> (EDDI13)</w:t>
    </w:r>
  </w:p>
  <w:p w14:paraId="617E855D" w14:textId="77777777" w:rsidR="00901BEC" w:rsidRPr="00590672" w:rsidRDefault="00901BEC" w:rsidP="00804DDC">
    <w:pPr>
      <w:pStyle w:val="Header"/>
      <w:pBdr>
        <w:top w:val="single" w:sz="8" w:space="1" w:color="auto"/>
        <w:between w:val="single" w:sz="8" w:space="1" w:color="auto"/>
      </w:pBdr>
      <w:tabs>
        <w:tab w:val="clear" w:pos="4703"/>
        <w:tab w:val="clear" w:pos="9406"/>
        <w:tab w:val="right" w:pos="7938"/>
      </w:tabs>
      <w:ind w:left="28" w:right="28"/>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BDD78" w14:textId="77777777" w:rsidR="00901BEC" w:rsidRPr="00804DDC" w:rsidRDefault="00901BEC" w:rsidP="00804DDC">
    <w:pPr>
      <w:pStyle w:val="Header"/>
      <w:pBdr>
        <w:between w:val="single" w:sz="8" w:space="1" w:color="auto"/>
      </w:pBdr>
      <w:tabs>
        <w:tab w:val="clear" w:pos="4703"/>
        <w:tab w:val="clear" w:pos="9406"/>
        <w:tab w:val="right" w:pos="7938"/>
      </w:tabs>
      <w:rPr>
        <w:sz w:val="18"/>
        <w:szCs w:val="18"/>
      </w:rPr>
    </w:pPr>
    <w:r>
      <w:rPr>
        <w:i/>
        <w:sz w:val="18"/>
        <w:szCs w:val="18"/>
      </w:rPr>
      <w:t>Lagoze et al.</w:t>
    </w:r>
    <w:r w:rsidRPr="00804DDC">
      <w:rPr>
        <w:sz w:val="18"/>
        <w:szCs w:val="18"/>
      </w:rPr>
      <w:tab/>
    </w:r>
    <w:r w:rsidRPr="00804DDC">
      <w:rPr>
        <w:sz w:val="18"/>
        <w:szCs w:val="18"/>
      </w:rPr>
      <w:fldChar w:fldCharType="begin"/>
    </w:r>
    <w:r w:rsidRPr="00804DDC">
      <w:rPr>
        <w:sz w:val="18"/>
        <w:szCs w:val="18"/>
      </w:rPr>
      <w:instrText xml:space="preserve"> PAGE   \* MERGEFORMAT </w:instrText>
    </w:r>
    <w:r w:rsidRPr="00804DDC">
      <w:rPr>
        <w:sz w:val="18"/>
        <w:szCs w:val="18"/>
      </w:rPr>
      <w:fldChar w:fldCharType="separate"/>
    </w:r>
    <w:r w:rsidR="00187080">
      <w:rPr>
        <w:noProof/>
        <w:sz w:val="18"/>
        <w:szCs w:val="18"/>
      </w:rPr>
      <w:t>9</w:t>
    </w:r>
    <w:r w:rsidRPr="00804DDC">
      <w:rPr>
        <w:sz w:val="18"/>
        <w:szCs w:val="18"/>
      </w:rPr>
      <w:fldChar w:fldCharType="end"/>
    </w:r>
  </w:p>
  <w:p w14:paraId="023BFD2B" w14:textId="77777777" w:rsidR="00901BEC" w:rsidRPr="00590672" w:rsidRDefault="00901BEC" w:rsidP="00804DDC">
    <w:pPr>
      <w:pStyle w:val="Header"/>
      <w:pBdr>
        <w:top w:val="single" w:sz="8" w:space="1" w:color="auto"/>
        <w:between w:val="single" w:sz="8" w:space="1" w:color="auto"/>
      </w:pBdr>
      <w:tabs>
        <w:tab w:val="clear" w:pos="4703"/>
        <w:tab w:val="clear" w:pos="9406"/>
        <w:tab w:val="right" w:pos="7938"/>
      </w:tabs>
      <w:ind w:left="28" w:right="28"/>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1BD94" w14:textId="77777777" w:rsidR="00901BEC" w:rsidRPr="0028270D" w:rsidRDefault="00901BEC" w:rsidP="00197D49">
    <w:pPr>
      <w:pStyle w:val="Header"/>
      <w:pBdr>
        <w:between w:val="single" w:sz="8" w:space="1" w:color="auto"/>
      </w:pBdr>
      <w:tabs>
        <w:tab w:val="clear" w:pos="4703"/>
        <w:tab w:val="clear" w:pos="9406"/>
        <w:tab w:val="right" w:pos="7938"/>
      </w:tabs>
      <w:rPr>
        <w:sz w:val="18"/>
        <w:szCs w:val="18"/>
      </w:rPr>
    </w:pPr>
    <w:r>
      <w:rPr>
        <w:sz w:val="18"/>
        <w:szCs w:val="18"/>
      </w:rPr>
      <w:t>@ Carl Lagoze 2014</w:t>
    </w:r>
    <w:r>
      <w:rPr>
        <w:sz w:val="18"/>
        <w:szCs w:val="18"/>
      </w:rPr>
      <w:tab/>
    </w:r>
    <w:r w:rsidRPr="0028270D">
      <w:rPr>
        <w:sz w:val="18"/>
        <w:szCs w:val="18"/>
      </w:rPr>
      <w:t xml:space="preserve">DOI: </w:t>
    </w:r>
    <w:r w:rsidRPr="00A12EC7">
      <w:rPr>
        <w:sz w:val="18"/>
        <w:szCs w:val="18"/>
      </w:rPr>
      <w:t>http://dx.doi.org/</w:t>
    </w:r>
    <w:r w:rsidRPr="0028270D">
      <w:rPr>
        <w:sz w:val="18"/>
        <w:szCs w:val="18"/>
      </w:rPr>
      <w:t>10.3886/</w:t>
    </w:r>
    <w:r>
      <w:rPr>
        <w:sz w:val="18"/>
        <w:szCs w:val="18"/>
      </w:rPr>
      <w:t>xxx</w:t>
    </w:r>
  </w:p>
  <w:p w14:paraId="6A4288BE" w14:textId="77777777" w:rsidR="00901BEC" w:rsidRPr="00590672" w:rsidRDefault="00901BEC" w:rsidP="00197D49">
    <w:pPr>
      <w:pStyle w:val="Header"/>
      <w:pBdr>
        <w:top w:val="single" w:sz="8" w:space="1" w:color="auto"/>
        <w:between w:val="single" w:sz="8" w:space="1" w:color="auto"/>
      </w:pBdr>
      <w:tabs>
        <w:tab w:val="clear" w:pos="4703"/>
        <w:tab w:val="clear" w:pos="9406"/>
        <w:tab w:val="right" w:pos="7938"/>
      </w:tabs>
      <w:ind w:left="28" w:right="28"/>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6B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8B18FA"/>
    <w:multiLevelType w:val="hybridMultilevel"/>
    <w:tmpl w:val="E20A2D8E"/>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467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993317"/>
    <w:multiLevelType w:val="hybridMultilevel"/>
    <w:tmpl w:val="3B50FB14"/>
    <w:lvl w:ilvl="0" w:tplc="E952A20C">
      <w:start w:val="1"/>
      <w:numFmt w:val="bullet"/>
      <w:pStyle w:val="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C2BF4"/>
    <w:multiLevelType w:val="hybridMultilevel"/>
    <w:tmpl w:val="C55E231C"/>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106CA"/>
    <w:multiLevelType w:val="multilevel"/>
    <w:tmpl w:val="B65672B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nsid w:val="2ECE5A50"/>
    <w:multiLevelType w:val="hybridMultilevel"/>
    <w:tmpl w:val="F6E44760"/>
    <w:lvl w:ilvl="0" w:tplc="A4EEAF8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3437F7"/>
    <w:multiLevelType w:val="hybridMultilevel"/>
    <w:tmpl w:val="8A5A36D4"/>
    <w:lvl w:ilvl="0" w:tplc="24E0086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61155A"/>
    <w:multiLevelType w:val="hybridMultilevel"/>
    <w:tmpl w:val="8DE62C54"/>
    <w:lvl w:ilvl="0" w:tplc="640EEE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F23308"/>
    <w:multiLevelType w:val="hybridMultilevel"/>
    <w:tmpl w:val="D0529B02"/>
    <w:lvl w:ilvl="0" w:tplc="2886054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F85E77"/>
    <w:multiLevelType w:val="hybridMultilevel"/>
    <w:tmpl w:val="8EDAD9D2"/>
    <w:lvl w:ilvl="0" w:tplc="FF8A008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6467E"/>
    <w:multiLevelType w:val="singleLevel"/>
    <w:tmpl w:val="04090001"/>
    <w:lvl w:ilvl="0">
      <w:start w:val="1"/>
      <w:numFmt w:val="bullet"/>
      <w:lvlText w:val=""/>
      <w:lvlJc w:val="left"/>
      <w:pPr>
        <w:ind w:left="720" w:hanging="360"/>
      </w:pPr>
      <w:rPr>
        <w:rFonts w:ascii="Symbol" w:hAnsi="Symbol" w:hint="default"/>
      </w:rPr>
    </w:lvl>
  </w:abstractNum>
  <w:abstractNum w:abstractNumId="12">
    <w:nsid w:val="75E64AC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6"/>
  </w:num>
  <w:num w:numId="4">
    <w:abstractNumId w:val="10"/>
  </w:num>
  <w:num w:numId="5">
    <w:abstractNumId w:val="0"/>
  </w:num>
  <w:num w:numId="6">
    <w:abstractNumId w:val="2"/>
  </w:num>
  <w:num w:numId="7">
    <w:abstractNumId w:val="5"/>
  </w:num>
  <w:num w:numId="8">
    <w:abstractNumId w:val="7"/>
  </w:num>
  <w:num w:numId="9">
    <w:abstractNumId w:val="8"/>
  </w:num>
  <w:num w:numId="10">
    <w:abstractNumId w:val="9"/>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trackRevisions/>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8F92BCB-0959-4925-A286-4112B66569FA}"/>
    <w:docVar w:name="dgnword-eventsink" w:val="74242224"/>
  </w:docVars>
  <w:rsids>
    <w:rsidRoot w:val="00C84807"/>
    <w:rsid w:val="000162F6"/>
    <w:rsid w:val="00023EDA"/>
    <w:rsid w:val="0003172E"/>
    <w:rsid w:val="00040216"/>
    <w:rsid w:val="00057DCE"/>
    <w:rsid w:val="000604F1"/>
    <w:rsid w:val="00061DC7"/>
    <w:rsid w:val="00063C73"/>
    <w:rsid w:val="00077853"/>
    <w:rsid w:val="00077E9D"/>
    <w:rsid w:val="00080285"/>
    <w:rsid w:val="000821F0"/>
    <w:rsid w:val="00086193"/>
    <w:rsid w:val="000B06DB"/>
    <w:rsid w:val="000B1BC8"/>
    <w:rsid w:val="000B2211"/>
    <w:rsid w:val="000C4CC3"/>
    <w:rsid w:val="000C5548"/>
    <w:rsid w:val="000C6FFB"/>
    <w:rsid w:val="000D1B6F"/>
    <w:rsid w:val="000D75F4"/>
    <w:rsid w:val="000E4C76"/>
    <w:rsid w:val="00102A68"/>
    <w:rsid w:val="00111596"/>
    <w:rsid w:val="00114916"/>
    <w:rsid w:val="00137412"/>
    <w:rsid w:val="00147200"/>
    <w:rsid w:val="00167046"/>
    <w:rsid w:val="00170324"/>
    <w:rsid w:val="00176DFA"/>
    <w:rsid w:val="00181B3F"/>
    <w:rsid w:val="00181C4F"/>
    <w:rsid w:val="00187080"/>
    <w:rsid w:val="00187B58"/>
    <w:rsid w:val="00196E26"/>
    <w:rsid w:val="00197D49"/>
    <w:rsid w:val="001A08CB"/>
    <w:rsid w:val="001A19BE"/>
    <w:rsid w:val="001A627B"/>
    <w:rsid w:val="001B2179"/>
    <w:rsid w:val="001C1013"/>
    <w:rsid w:val="001C2232"/>
    <w:rsid w:val="001D401A"/>
    <w:rsid w:val="001D6479"/>
    <w:rsid w:val="001E3E00"/>
    <w:rsid w:val="00200B3D"/>
    <w:rsid w:val="00202D7B"/>
    <w:rsid w:val="002066DE"/>
    <w:rsid w:val="00212088"/>
    <w:rsid w:val="002205BF"/>
    <w:rsid w:val="00221F3B"/>
    <w:rsid w:val="0022440A"/>
    <w:rsid w:val="002302D4"/>
    <w:rsid w:val="002317DA"/>
    <w:rsid w:val="00233F92"/>
    <w:rsid w:val="00243840"/>
    <w:rsid w:val="00244B35"/>
    <w:rsid w:val="00244C8D"/>
    <w:rsid w:val="00245B33"/>
    <w:rsid w:val="00257054"/>
    <w:rsid w:val="00257BEA"/>
    <w:rsid w:val="00262336"/>
    <w:rsid w:val="00265B94"/>
    <w:rsid w:val="00266899"/>
    <w:rsid w:val="00271596"/>
    <w:rsid w:val="002750D6"/>
    <w:rsid w:val="0028050A"/>
    <w:rsid w:val="0028270D"/>
    <w:rsid w:val="00292A80"/>
    <w:rsid w:val="002A344A"/>
    <w:rsid w:val="002A47CB"/>
    <w:rsid w:val="002B427A"/>
    <w:rsid w:val="002B49EE"/>
    <w:rsid w:val="002B7007"/>
    <w:rsid w:val="002C1DC2"/>
    <w:rsid w:val="002D2D44"/>
    <w:rsid w:val="002D583B"/>
    <w:rsid w:val="002E143A"/>
    <w:rsid w:val="002E3EF5"/>
    <w:rsid w:val="002E5399"/>
    <w:rsid w:val="002E58AD"/>
    <w:rsid w:val="002F475F"/>
    <w:rsid w:val="002F4903"/>
    <w:rsid w:val="002F640A"/>
    <w:rsid w:val="002F66E1"/>
    <w:rsid w:val="00303025"/>
    <w:rsid w:val="00315947"/>
    <w:rsid w:val="00315D7A"/>
    <w:rsid w:val="00321F80"/>
    <w:rsid w:val="00322DE9"/>
    <w:rsid w:val="00327231"/>
    <w:rsid w:val="003351F9"/>
    <w:rsid w:val="00342506"/>
    <w:rsid w:val="003449F6"/>
    <w:rsid w:val="00352D25"/>
    <w:rsid w:val="00364228"/>
    <w:rsid w:val="0037330D"/>
    <w:rsid w:val="00374013"/>
    <w:rsid w:val="00380966"/>
    <w:rsid w:val="00397635"/>
    <w:rsid w:val="003978F7"/>
    <w:rsid w:val="003A5A1A"/>
    <w:rsid w:val="003B6F9A"/>
    <w:rsid w:val="003D5D18"/>
    <w:rsid w:val="003E0681"/>
    <w:rsid w:val="003E483A"/>
    <w:rsid w:val="003E78AF"/>
    <w:rsid w:val="003F02EA"/>
    <w:rsid w:val="003F25A7"/>
    <w:rsid w:val="003F5674"/>
    <w:rsid w:val="00412400"/>
    <w:rsid w:val="00412CF4"/>
    <w:rsid w:val="00414704"/>
    <w:rsid w:val="00416A4B"/>
    <w:rsid w:val="00420C87"/>
    <w:rsid w:val="00424CCF"/>
    <w:rsid w:val="0044772B"/>
    <w:rsid w:val="0045237F"/>
    <w:rsid w:val="00456DC2"/>
    <w:rsid w:val="00473489"/>
    <w:rsid w:val="004767C6"/>
    <w:rsid w:val="00480868"/>
    <w:rsid w:val="00480A01"/>
    <w:rsid w:val="00487F39"/>
    <w:rsid w:val="004943CE"/>
    <w:rsid w:val="004958FF"/>
    <w:rsid w:val="004A7534"/>
    <w:rsid w:val="004B04D8"/>
    <w:rsid w:val="004B4F50"/>
    <w:rsid w:val="004C0DA7"/>
    <w:rsid w:val="004C232B"/>
    <w:rsid w:val="004F41EB"/>
    <w:rsid w:val="00500C01"/>
    <w:rsid w:val="005140AF"/>
    <w:rsid w:val="00517251"/>
    <w:rsid w:val="00520BBB"/>
    <w:rsid w:val="00523C4B"/>
    <w:rsid w:val="0052521B"/>
    <w:rsid w:val="00541B0D"/>
    <w:rsid w:val="00546DEF"/>
    <w:rsid w:val="005476BC"/>
    <w:rsid w:val="00557A33"/>
    <w:rsid w:val="00564A47"/>
    <w:rsid w:val="00564AF5"/>
    <w:rsid w:val="00564C06"/>
    <w:rsid w:val="00567203"/>
    <w:rsid w:val="00571DB5"/>
    <w:rsid w:val="00573821"/>
    <w:rsid w:val="00577064"/>
    <w:rsid w:val="005846A7"/>
    <w:rsid w:val="00584A41"/>
    <w:rsid w:val="005901DB"/>
    <w:rsid w:val="00590672"/>
    <w:rsid w:val="005B235A"/>
    <w:rsid w:val="005B4DDA"/>
    <w:rsid w:val="005B65F6"/>
    <w:rsid w:val="005C18E6"/>
    <w:rsid w:val="005D7355"/>
    <w:rsid w:val="005E21D2"/>
    <w:rsid w:val="005E2BC3"/>
    <w:rsid w:val="005F7B12"/>
    <w:rsid w:val="005F7C65"/>
    <w:rsid w:val="00611D90"/>
    <w:rsid w:val="00613408"/>
    <w:rsid w:val="00616D6E"/>
    <w:rsid w:val="0061788D"/>
    <w:rsid w:val="0062454E"/>
    <w:rsid w:val="00626F82"/>
    <w:rsid w:val="006302B5"/>
    <w:rsid w:val="00632201"/>
    <w:rsid w:val="00636374"/>
    <w:rsid w:val="00640ADA"/>
    <w:rsid w:val="00652102"/>
    <w:rsid w:val="00661B3B"/>
    <w:rsid w:val="00663137"/>
    <w:rsid w:val="00671043"/>
    <w:rsid w:val="00687ABF"/>
    <w:rsid w:val="006A0029"/>
    <w:rsid w:val="006A4B27"/>
    <w:rsid w:val="006A798B"/>
    <w:rsid w:val="006B0A39"/>
    <w:rsid w:val="006B56A3"/>
    <w:rsid w:val="006C18BA"/>
    <w:rsid w:val="006C559A"/>
    <w:rsid w:val="006D5DB4"/>
    <w:rsid w:val="006E2ED0"/>
    <w:rsid w:val="006E39BD"/>
    <w:rsid w:val="006F160F"/>
    <w:rsid w:val="006F2870"/>
    <w:rsid w:val="006F374C"/>
    <w:rsid w:val="00710E23"/>
    <w:rsid w:val="00717B0B"/>
    <w:rsid w:val="0072003D"/>
    <w:rsid w:val="00727406"/>
    <w:rsid w:val="007278DB"/>
    <w:rsid w:val="00733688"/>
    <w:rsid w:val="007339CD"/>
    <w:rsid w:val="00740BF3"/>
    <w:rsid w:val="00747414"/>
    <w:rsid w:val="00754D60"/>
    <w:rsid w:val="007634DD"/>
    <w:rsid w:val="00764EE0"/>
    <w:rsid w:val="00770FB4"/>
    <w:rsid w:val="0077541D"/>
    <w:rsid w:val="00775772"/>
    <w:rsid w:val="007758AB"/>
    <w:rsid w:val="00775D8C"/>
    <w:rsid w:val="0078529F"/>
    <w:rsid w:val="00792A05"/>
    <w:rsid w:val="007941A9"/>
    <w:rsid w:val="007946D9"/>
    <w:rsid w:val="00794C77"/>
    <w:rsid w:val="007A0C75"/>
    <w:rsid w:val="007A5F90"/>
    <w:rsid w:val="007B7599"/>
    <w:rsid w:val="007C5D7C"/>
    <w:rsid w:val="007C7B38"/>
    <w:rsid w:val="007D1B8B"/>
    <w:rsid w:val="007D2546"/>
    <w:rsid w:val="007E00A2"/>
    <w:rsid w:val="007E403B"/>
    <w:rsid w:val="007F2BB3"/>
    <w:rsid w:val="007F3D7E"/>
    <w:rsid w:val="0080431A"/>
    <w:rsid w:val="00804DDC"/>
    <w:rsid w:val="00805337"/>
    <w:rsid w:val="0082109F"/>
    <w:rsid w:val="00825421"/>
    <w:rsid w:val="008321AE"/>
    <w:rsid w:val="008417A0"/>
    <w:rsid w:val="00842CAC"/>
    <w:rsid w:val="0084425F"/>
    <w:rsid w:val="008450C4"/>
    <w:rsid w:val="008463CE"/>
    <w:rsid w:val="00855428"/>
    <w:rsid w:val="00856912"/>
    <w:rsid w:val="00861DDD"/>
    <w:rsid w:val="008705E9"/>
    <w:rsid w:val="008719A6"/>
    <w:rsid w:val="00876078"/>
    <w:rsid w:val="00890D07"/>
    <w:rsid w:val="00891C63"/>
    <w:rsid w:val="008936E2"/>
    <w:rsid w:val="008A1FE7"/>
    <w:rsid w:val="008A338D"/>
    <w:rsid w:val="008A3B1C"/>
    <w:rsid w:val="008A74E5"/>
    <w:rsid w:val="008B4109"/>
    <w:rsid w:val="008C1078"/>
    <w:rsid w:val="008D5356"/>
    <w:rsid w:val="008D6623"/>
    <w:rsid w:val="009004B1"/>
    <w:rsid w:val="00901BEC"/>
    <w:rsid w:val="009024DF"/>
    <w:rsid w:val="00904578"/>
    <w:rsid w:val="00904A05"/>
    <w:rsid w:val="00906498"/>
    <w:rsid w:val="009109CF"/>
    <w:rsid w:val="00914802"/>
    <w:rsid w:val="00914E23"/>
    <w:rsid w:val="00922AE8"/>
    <w:rsid w:val="00933A36"/>
    <w:rsid w:val="00934C22"/>
    <w:rsid w:val="0095108A"/>
    <w:rsid w:val="009527CA"/>
    <w:rsid w:val="009572F9"/>
    <w:rsid w:val="00960A41"/>
    <w:rsid w:val="00967709"/>
    <w:rsid w:val="009843A5"/>
    <w:rsid w:val="00986309"/>
    <w:rsid w:val="009A13D5"/>
    <w:rsid w:val="009C4914"/>
    <w:rsid w:val="009D2F15"/>
    <w:rsid w:val="009D6351"/>
    <w:rsid w:val="009E2B9B"/>
    <w:rsid w:val="009E5B49"/>
    <w:rsid w:val="009F73CB"/>
    <w:rsid w:val="00A07796"/>
    <w:rsid w:val="00A07D0A"/>
    <w:rsid w:val="00A12EC7"/>
    <w:rsid w:val="00A163F2"/>
    <w:rsid w:val="00A258D6"/>
    <w:rsid w:val="00A302D2"/>
    <w:rsid w:val="00A319D6"/>
    <w:rsid w:val="00A37A9B"/>
    <w:rsid w:val="00A401EA"/>
    <w:rsid w:val="00A45BE7"/>
    <w:rsid w:val="00A50438"/>
    <w:rsid w:val="00A56B14"/>
    <w:rsid w:val="00A758C6"/>
    <w:rsid w:val="00A7632A"/>
    <w:rsid w:val="00A83BBD"/>
    <w:rsid w:val="00A8453A"/>
    <w:rsid w:val="00AA2AF4"/>
    <w:rsid w:val="00AA67B7"/>
    <w:rsid w:val="00AB51D0"/>
    <w:rsid w:val="00AC1ED4"/>
    <w:rsid w:val="00AE0932"/>
    <w:rsid w:val="00AE485C"/>
    <w:rsid w:val="00AE76CB"/>
    <w:rsid w:val="00B20220"/>
    <w:rsid w:val="00B20F64"/>
    <w:rsid w:val="00B24FAC"/>
    <w:rsid w:val="00B27E90"/>
    <w:rsid w:val="00B31133"/>
    <w:rsid w:val="00B36C4E"/>
    <w:rsid w:val="00B45D36"/>
    <w:rsid w:val="00B472CA"/>
    <w:rsid w:val="00B65E8A"/>
    <w:rsid w:val="00B704F5"/>
    <w:rsid w:val="00B73CC1"/>
    <w:rsid w:val="00B741BB"/>
    <w:rsid w:val="00B86933"/>
    <w:rsid w:val="00B86EA1"/>
    <w:rsid w:val="00B915B5"/>
    <w:rsid w:val="00B930A2"/>
    <w:rsid w:val="00B934E8"/>
    <w:rsid w:val="00B96D4B"/>
    <w:rsid w:val="00BA3C03"/>
    <w:rsid w:val="00BA44CD"/>
    <w:rsid w:val="00BC1CA5"/>
    <w:rsid w:val="00BC6BBB"/>
    <w:rsid w:val="00BD2F7C"/>
    <w:rsid w:val="00BD315C"/>
    <w:rsid w:val="00BD4DD3"/>
    <w:rsid w:val="00BE5E34"/>
    <w:rsid w:val="00BF0EEE"/>
    <w:rsid w:val="00BF410F"/>
    <w:rsid w:val="00C03491"/>
    <w:rsid w:val="00C057BF"/>
    <w:rsid w:val="00C22783"/>
    <w:rsid w:val="00C316F2"/>
    <w:rsid w:val="00C365F3"/>
    <w:rsid w:val="00C37586"/>
    <w:rsid w:val="00C40570"/>
    <w:rsid w:val="00C50C8B"/>
    <w:rsid w:val="00C52ED0"/>
    <w:rsid w:val="00C535E2"/>
    <w:rsid w:val="00C63393"/>
    <w:rsid w:val="00C71EC4"/>
    <w:rsid w:val="00C72DBC"/>
    <w:rsid w:val="00C7330A"/>
    <w:rsid w:val="00C741A6"/>
    <w:rsid w:val="00C817F4"/>
    <w:rsid w:val="00C826F2"/>
    <w:rsid w:val="00C84807"/>
    <w:rsid w:val="00CB2382"/>
    <w:rsid w:val="00CB2C3F"/>
    <w:rsid w:val="00CB2D2E"/>
    <w:rsid w:val="00CB567B"/>
    <w:rsid w:val="00CB5B8C"/>
    <w:rsid w:val="00CB5CA4"/>
    <w:rsid w:val="00CC378C"/>
    <w:rsid w:val="00CD33FF"/>
    <w:rsid w:val="00CE4DF2"/>
    <w:rsid w:val="00CF52E9"/>
    <w:rsid w:val="00CF5945"/>
    <w:rsid w:val="00CF5B76"/>
    <w:rsid w:val="00CF6F35"/>
    <w:rsid w:val="00D15073"/>
    <w:rsid w:val="00D321C3"/>
    <w:rsid w:val="00D35C8E"/>
    <w:rsid w:val="00D41481"/>
    <w:rsid w:val="00D4355E"/>
    <w:rsid w:val="00D45DC2"/>
    <w:rsid w:val="00D47A62"/>
    <w:rsid w:val="00D62AEE"/>
    <w:rsid w:val="00D634E1"/>
    <w:rsid w:val="00D63F95"/>
    <w:rsid w:val="00D650CB"/>
    <w:rsid w:val="00D67876"/>
    <w:rsid w:val="00D800DA"/>
    <w:rsid w:val="00D82781"/>
    <w:rsid w:val="00D84384"/>
    <w:rsid w:val="00D92608"/>
    <w:rsid w:val="00D93979"/>
    <w:rsid w:val="00DA1FC4"/>
    <w:rsid w:val="00DA3FC3"/>
    <w:rsid w:val="00DA745E"/>
    <w:rsid w:val="00DB27E0"/>
    <w:rsid w:val="00DB5A10"/>
    <w:rsid w:val="00DB6DF5"/>
    <w:rsid w:val="00DC5B45"/>
    <w:rsid w:val="00DC6EA1"/>
    <w:rsid w:val="00DD487C"/>
    <w:rsid w:val="00DD5385"/>
    <w:rsid w:val="00DD6FE6"/>
    <w:rsid w:val="00DD7461"/>
    <w:rsid w:val="00DF0038"/>
    <w:rsid w:val="00E0311B"/>
    <w:rsid w:val="00E03E6F"/>
    <w:rsid w:val="00E05BED"/>
    <w:rsid w:val="00E14CA9"/>
    <w:rsid w:val="00E32A97"/>
    <w:rsid w:val="00E45012"/>
    <w:rsid w:val="00E56DEC"/>
    <w:rsid w:val="00E61DED"/>
    <w:rsid w:val="00E67DB1"/>
    <w:rsid w:val="00E74D58"/>
    <w:rsid w:val="00E7617A"/>
    <w:rsid w:val="00E8184E"/>
    <w:rsid w:val="00E82E25"/>
    <w:rsid w:val="00E86F24"/>
    <w:rsid w:val="00E87D5B"/>
    <w:rsid w:val="00E9679C"/>
    <w:rsid w:val="00EA18F6"/>
    <w:rsid w:val="00EA333A"/>
    <w:rsid w:val="00EA77B3"/>
    <w:rsid w:val="00EB34ED"/>
    <w:rsid w:val="00EB4E43"/>
    <w:rsid w:val="00EC29AC"/>
    <w:rsid w:val="00EC4B0F"/>
    <w:rsid w:val="00EC75DE"/>
    <w:rsid w:val="00ED14CB"/>
    <w:rsid w:val="00ED21DE"/>
    <w:rsid w:val="00ED2DB0"/>
    <w:rsid w:val="00ED4E29"/>
    <w:rsid w:val="00ED6F4E"/>
    <w:rsid w:val="00EE777B"/>
    <w:rsid w:val="00EF608B"/>
    <w:rsid w:val="00F001AD"/>
    <w:rsid w:val="00F030F2"/>
    <w:rsid w:val="00F07050"/>
    <w:rsid w:val="00F11315"/>
    <w:rsid w:val="00F33F25"/>
    <w:rsid w:val="00F4619B"/>
    <w:rsid w:val="00F873CA"/>
    <w:rsid w:val="00FA67CC"/>
    <w:rsid w:val="00FB5737"/>
    <w:rsid w:val="00FB5AA8"/>
    <w:rsid w:val="00FC20D6"/>
    <w:rsid w:val="00FD2C52"/>
    <w:rsid w:val="00FE3A76"/>
    <w:rsid w:val="00FE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A82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E0681"/>
    <w:pPr>
      <w:spacing w:after="120" w:line="276" w:lineRule="auto"/>
      <w:jc w:val="both"/>
    </w:pPr>
    <w:rPr>
      <w:rFonts w:ascii="Constantia" w:hAnsi="Constantia"/>
      <w:szCs w:val="22"/>
    </w:rPr>
  </w:style>
  <w:style w:type="paragraph" w:styleId="Heading1">
    <w:name w:val="heading 1"/>
    <w:basedOn w:val="Normal"/>
    <w:next w:val="Normal"/>
    <w:link w:val="Heading1Char"/>
    <w:uiPriority w:val="9"/>
    <w:qFormat/>
    <w:rsid w:val="00A8453A"/>
    <w:pPr>
      <w:keepNext/>
      <w:numPr>
        <w:numId w:val="11"/>
      </w:numPr>
      <w:spacing w:before="240" w:after="60"/>
      <w:outlineLvl w:val="0"/>
    </w:pPr>
    <w:rPr>
      <w:rFonts w:eastAsia="Times New Roman"/>
      <w:bCs/>
      <w:kern w:val="32"/>
      <w:sz w:val="28"/>
      <w:szCs w:val="32"/>
    </w:rPr>
  </w:style>
  <w:style w:type="paragraph" w:styleId="Heading2">
    <w:name w:val="heading 2"/>
    <w:basedOn w:val="Normal"/>
    <w:next w:val="Normal"/>
    <w:link w:val="Heading2Char"/>
    <w:uiPriority w:val="9"/>
    <w:unhideWhenUsed/>
    <w:rsid w:val="002B7007"/>
    <w:pPr>
      <w:keepNext/>
      <w:numPr>
        <w:ilvl w:val="1"/>
        <w:numId w:val="11"/>
      </w:numPr>
      <w:spacing w:before="240" w:after="60"/>
      <w:outlineLvl w:val="1"/>
    </w:pPr>
    <w:rPr>
      <w:rFonts w:eastAsia="Times New Roman"/>
      <w:bCs/>
      <w:iCs/>
      <w:sz w:val="24"/>
      <w:szCs w:val="28"/>
    </w:rPr>
  </w:style>
  <w:style w:type="paragraph" w:styleId="Heading3">
    <w:name w:val="heading 3"/>
    <w:basedOn w:val="Normal"/>
    <w:next w:val="Normal"/>
    <w:link w:val="Heading3Char"/>
    <w:uiPriority w:val="9"/>
    <w:unhideWhenUsed/>
    <w:rsid w:val="000604F1"/>
    <w:pPr>
      <w:keepNext/>
      <w:numPr>
        <w:ilvl w:val="2"/>
        <w:numId w:val="11"/>
      </w:numPr>
      <w:spacing w:before="240" w:after="60"/>
      <w:outlineLvl w:val="2"/>
    </w:pPr>
    <w:rPr>
      <w:rFonts w:eastAsia="Times New Roman"/>
      <w:b/>
      <w:bCs/>
      <w:szCs w:val="26"/>
    </w:rPr>
  </w:style>
  <w:style w:type="paragraph" w:styleId="Heading4">
    <w:name w:val="heading 4"/>
    <w:basedOn w:val="Normal"/>
    <w:next w:val="Normal"/>
    <w:link w:val="Heading4Char"/>
    <w:uiPriority w:val="9"/>
    <w:semiHidden/>
    <w:unhideWhenUsed/>
    <w:rsid w:val="00890D07"/>
    <w:pPr>
      <w:keepNext/>
      <w:numPr>
        <w:ilvl w:val="3"/>
        <w:numId w:val="1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890D07"/>
    <w:pPr>
      <w:numPr>
        <w:ilvl w:val="4"/>
        <w:numId w:val="1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890D07"/>
    <w:pPr>
      <w:numPr>
        <w:ilvl w:val="5"/>
        <w:numId w:val="11"/>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890D07"/>
    <w:pPr>
      <w:numPr>
        <w:ilvl w:val="6"/>
        <w:numId w:val="11"/>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890D07"/>
    <w:pPr>
      <w:numPr>
        <w:ilvl w:val="7"/>
        <w:numId w:val="11"/>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890D07"/>
    <w:pPr>
      <w:numPr>
        <w:ilvl w:val="8"/>
        <w:numId w:val="11"/>
      </w:numPr>
      <w:spacing w:before="240" w:after="60"/>
      <w:outlineLvl w:val="8"/>
    </w:pPr>
    <w:rPr>
      <w:rFonts w:ascii="Cambria" w:eastAsia="Times New Roman" w:hAnsi="Cambri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4807"/>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C535E2"/>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35E2"/>
  </w:style>
  <w:style w:type="paragraph" w:styleId="Footer">
    <w:name w:val="footer"/>
    <w:basedOn w:val="Normal"/>
    <w:link w:val="FooterChar"/>
    <w:uiPriority w:val="99"/>
    <w:unhideWhenUsed/>
    <w:rsid w:val="00C535E2"/>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35E2"/>
  </w:style>
  <w:style w:type="paragraph" w:styleId="EndnoteText">
    <w:name w:val="endnote text"/>
    <w:basedOn w:val="Normal"/>
    <w:link w:val="EndnoteTextChar"/>
    <w:uiPriority w:val="99"/>
    <w:semiHidden/>
    <w:unhideWhenUsed/>
    <w:rsid w:val="004943CE"/>
    <w:rPr>
      <w:szCs w:val="20"/>
    </w:rPr>
  </w:style>
  <w:style w:type="character" w:customStyle="1" w:styleId="EndnoteTextChar">
    <w:name w:val="Endnote Text Char"/>
    <w:basedOn w:val="DefaultParagraphFont"/>
    <w:link w:val="EndnoteText"/>
    <w:uiPriority w:val="99"/>
    <w:semiHidden/>
    <w:rsid w:val="004943CE"/>
  </w:style>
  <w:style w:type="character" w:styleId="EndnoteReference">
    <w:name w:val="endnote reference"/>
    <w:uiPriority w:val="99"/>
    <w:semiHidden/>
    <w:unhideWhenUsed/>
    <w:rsid w:val="004943CE"/>
    <w:rPr>
      <w:vertAlign w:val="superscript"/>
    </w:rPr>
  </w:style>
  <w:style w:type="paragraph" w:styleId="FootnoteText">
    <w:name w:val="footnote text"/>
    <w:basedOn w:val="Normal"/>
    <w:link w:val="FootnoteTextChar"/>
    <w:uiPriority w:val="99"/>
    <w:semiHidden/>
    <w:unhideWhenUsed/>
    <w:rsid w:val="004943CE"/>
    <w:rPr>
      <w:szCs w:val="20"/>
    </w:rPr>
  </w:style>
  <w:style w:type="character" w:customStyle="1" w:styleId="FootnoteTextChar">
    <w:name w:val="Footnote Text Char"/>
    <w:basedOn w:val="DefaultParagraphFont"/>
    <w:link w:val="FootnoteText"/>
    <w:uiPriority w:val="99"/>
    <w:semiHidden/>
    <w:rsid w:val="004943CE"/>
  </w:style>
  <w:style w:type="character" w:styleId="FootnoteReference">
    <w:name w:val="footnote reference"/>
    <w:uiPriority w:val="99"/>
    <w:semiHidden/>
    <w:unhideWhenUsed/>
    <w:rsid w:val="004943CE"/>
    <w:rPr>
      <w:vertAlign w:val="superscript"/>
    </w:rPr>
  </w:style>
  <w:style w:type="character" w:customStyle="1" w:styleId="Heading2Char">
    <w:name w:val="Heading 2 Char"/>
    <w:link w:val="Heading2"/>
    <w:uiPriority w:val="9"/>
    <w:rsid w:val="002B7007"/>
    <w:rPr>
      <w:rFonts w:ascii="Constantia" w:eastAsia="Times New Roman" w:hAnsi="Constantia"/>
      <w:bCs/>
      <w:iCs/>
      <w:sz w:val="24"/>
      <w:szCs w:val="28"/>
    </w:rPr>
  </w:style>
  <w:style w:type="character" w:customStyle="1" w:styleId="Heading1Char">
    <w:name w:val="Heading 1 Char"/>
    <w:link w:val="Heading1"/>
    <w:uiPriority w:val="9"/>
    <w:rsid w:val="00764EE0"/>
    <w:rPr>
      <w:rFonts w:ascii="Constantia" w:eastAsia="Times New Roman" w:hAnsi="Constantia"/>
      <w:bCs/>
      <w:kern w:val="32"/>
      <w:sz w:val="28"/>
      <w:szCs w:val="32"/>
    </w:rPr>
  </w:style>
  <w:style w:type="character" w:customStyle="1" w:styleId="Heading3Char">
    <w:name w:val="Heading 3 Char"/>
    <w:link w:val="Heading3"/>
    <w:uiPriority w:val="9"/>
    <w:rsid w:val="000604F1"/>
    <w:rPr>
      <w:rFonts w:ascii="Constantia" w:eastAsia="Times New Roman" w:hAnsi="Constantia"/>
      <w:b/>
      <w:bCs/>
      <w:szCs w:val="26"/>
    </w:rPr>
  </w:style>
  <w:style w:type="paragraph" w:styleId="Subtitle">
    <w:name w:val="Subtitle"/>
    <w:basedOn w:val="Normal"/>
    <w:next w:val="Normal"/>
    <w:link w:val="SubtitleChar"/>
    <w:uiPriority w:val="11"/>
    <w:rsid w:val="0080431A"/>
    <w:pPr>
      <w:spacing w:after="480"/>
      <w:outlineLvl w:val="1"/>
    </w:pPr>
    <w:rPr>
      <w:rFonts w:eastAsia="Times New Roman"/>
      <w:sz w:val="24"/>
      <w:szCs w:val="24"/>
    </w:rPr>
  </w:style>
  <w:style w:type="character" w:customStyle="1" w:styleId="SubtitleChar">
    <w:name w:val="Subtitle Char"/>
    <w:link w:val="Subtitle"/>
    <w:uiPriority w:val="11"/>
    <w:rsid w:val="0080431A"/>
    <w:rPr>
      <w:rFonts w:ascii="Constantia" w:eastAsia="Times New Roman" w:hAnsi="Constantia" w:cs="Times New Roman"/>
      <w:sz w:val="24"/>
      <w:szCs w:val="24"/>
    </w:rPr>
  </w:style>
  <w:style w:type="paragraph" w:styleId="Title">
    <w:name w:val="Title"/>
    <w:basedOn w:val="Normal"/>
    <w:next w:val="Normal"/>
    <w:link w:val="TitleChar"/>
    <w:uiPriority w:val="10"/>
    <w:rsid w:val="0080431A"/>
    <w:pPr>
      <w:spacing w:before="240" w:after="60"/>
      <w:outlineLvl w:val="0"/>
    </w:pPr>
    <w:rPr>
      <w:rFonts w:eastAsia="Times New Roman"/>
      <w:bCs/>
      <w:kern w:val="28"/>
      <w:sz w:val="28"/>
      <w:szCs w:val="32"/>
    </w:rPr>
  </w:style>
  <w:style w:type="character" w:customStyle="1" w:styleId="TitleChar">
    <w:name w:val="Title Char"/>
    <w:link w:val="Title"/>
    <w:uiPriority w:val="10"/>
    <w:rsid w:val="0080431A"/>
    <w:rPr>
      <w:rFonts w:ascii="Constantia" w:eastAsia="Times New Roman" w:hAnsi="Constantia" w:cs="Times New Roman"/>
      <w:bCs/>
      <w:kern w:val="28"/>
      <w:sz w:val="28"/>
      <w:szCs w:val="32"/>
    </w:rPr>
  </w:style>
  <w:style w:type="character" w:styleId="SubtleEmphasis">
    <w:name w:val="Subtle Emphasis"/>
    <w:uiPriority w:val="19"/>
    <w:rsid w:val="009843A5"/>
    <w:rPr>
      <w:i/>
      <w:iCs/>
      <w:color w:val="808080"/>
    </w:rPr>
  </w:style>
  <w:style w:type="paragraph" w:customStyle="1" w:styleId="E-Abstract">
    <w:name w:val="E-Abstract"/>
    <w:basedOn w:val="Normal"/>
    <w:qFormat/>
    <w:rsid w:val="000604F1"/>
    <w:pPr>
      <w:outlineLvl w:val="0"/>
    </w:pPr>
    <w:rPr>
      <w:rFonts w:eastAsia="Times New Roman"/>
      <w:sz w:val="28"/>
    </w:rPr>
  </w:style>
  <w:style w:type="character" w:styleId="Strong">
    <w:name w:val="Strong"/>
    <w:uiPriority w:val="22"/>
    <w:qFormat/>
    <w:rsid w:val="00B741BB"/>
    <w:rPr>
      <w:b/>
      <w:bCs/>
    </w:rPr>
  </w:style>
  <w:style w:type="character" w:customStyle="1" w:styleId="Keywords">
    <w:name w:val="Keywords"/>
    <w:uiPriority w:val="1"/>
    <w:rsid w:val="00B741BB"/>
    <w:rPr>
      <w:rFonts w:ascii="Constantia" w:hAnsi="Constantia"/>
      <w:b w:val="0"/>
      <w:bCs w:val="0"/>
      <w:sz w:val="28"/>
    </w:rPr>
  </w:style>
  <w:style w:type="paragraph" w:customStyle="1" w:styleId="E-Footnote">
    <w:name w:val="E-Footnote"/>
    <w:basedOn w:val="Normal"/>
    <w:qFormat/>
    <w:rsid w:val="00080285"/>
    <w:pPr>
      <w:spacing w:after="0"/>
      <w:jc w:val="left"/>
    </w:pPr>
    <w:rPr>
      <w:sz w:val="18"/>
    </w:rPr>
  </w:style>
  <w:style w:type="paragraph" w:customStyle="1" w:styleId="E-Normal">
    <w:name w:val="E-Normal"/>
    <w:basedOn w:val="Normal"/>
    <w:link w:val="E-NormalChar"/>
    <w:qFormat/>
    <w:rsid w:val="00EC75DE"/>
  </w:style>
  <w:style w:type="paragraph" w:customStyle="1" w:styleId="E-Section">
    <w:name w:val="E-Section"/>
    <w:basedOn w:val="Heading1"/>
    <w:qFormat/>
    <w:rsid w:val="008A3B1C"/>
    <w:pPr>
      <w:jc w:val="left"/>
    </w:pPr>
    <w:rPr>
      <w:b/>
    </w:rPr>
  </w:style>
  <w:style w:type="paragraph" w:customStyle="1" w:styleId="E-Subsection">
    <w:name w:val="E-Subsection"/>
    <w:basedOn w:val="Heading2"/>
    <w:link w:val="E-SubsectionChar"/>
    <w:qFormat/>
    <w:rsid w:val="008A3B1C"/>
    <w:pPr>
      <w:jc w:val="left"/>
    </w:pPr>
    <w:rPr>
      <w:b/>
    </w:rPr>
  </w:style>
  <w:style w:type="paragraph" w:customStyle="1" w:styleId="E-Sub-Subsection">
    <w:name w:val="E-Sub-Subsection"/>
    <w:basedOn w:val="E-Normal"/>
    <w:link w:val="E-Sub-SubsectionChar"/>
    <w:qFormat/>
    <w:rsid w:val="00890D07"/>
    <w:rPr>
      <w:b/>
    </w:rPr>
  </w:style>
  <w:style w:type="paragraph" w:customStyle="1" w:styleId="E-Title">
    <w:name w:val="E-Title"/>
    <w:basedOn w:val="Title"/>
    <w:qFormat/>
    <w:rsid w:val="00187B58"/>
    <w:pPr>
      <w:spacing w:before="480"/>
      <w:jc w:val="left"/>
    </w:pPr>
  </w:style>
  <w:style w:type="paragraph" w:customStyle="1" w:styleId="E-Subtitle">
    <w:name w:val="E-Subtitle"/>
    <w:basedOn w:val="Subtitle"/>
    <w:qFormat/>
    <w:rsid w:val="00187B58"/>
    <w:pPr>
      <w:spacing w:before="60" w:after="60"/>
      <w:jc w:val="left"/>
    </w:pPr>
  </w:style>
  <w:style w:type="paragraph" w:customStyle="1" w:styleId="E-Keywords">
    <w:name w:val="E-Keywords"/>
    <w:basedOn w:val="Normal"/>
    <w:link w:val="E-KeywordsChar"/>
    <w:qFormat/>
    <w:rsid w:val="00FE7D01"/>
    <w:rPr>
      <w:sz w:val="28"/>
    </w:rPr>
  </w:style>
  <w:style w:type="paragraph" w:customStyle="1" w:styleId="E-Author">
    <w:name w:val="E-Author"/>
    <w:basedOn w:val="Normal"/>
    <w:qFormat/>
    <w:rsid w:val="00A302D2"/>
    <w:pPr>
      <w:spacing w:before="240" w:after="480"/>
      <w:jc w:val="left"/>
    </w:pPr>
    <w:rPr>
      <w:sz w:val="24"/>
    </w:rPr>
  </w:style>
  <w:style w:type="character" w:customStyle="1" w:styleId="E-KeywordsChar">
    <w:name w:val="E-Keywords Char"/>
    <w:link w:val="E-Keywords"/>
    <w:rsid w:val="00687ABF"/>
    <w:rPr>
      <w:rFonts w:ascii="Constantia" w:hAnsi="Constantia"/>
      <w:sz w:val="28"/>
      <w:szCs w:val="22"/>
    </w:rPr>
  </w:style>
  <w:style w:type="character" w:customStyle="1" w:styleId="E-SubsectionChar">
    <w:name w:val="E-Subsection Char"/>
    <w:link w:val="E-Subsection"/>
    <w:rsid w:val="008A3B1C"/>
    <w:rPr>
      <w:rFonts w:ascii="Constantia" w:eastAsia="Times New Roman" w:hAnsi="Constantia"/>
      <w:b/>
      <w:bCs/>
      <w:iCs/>
      <w:sz w:val="24"/>
      <w:szCs w:val="28"/>
    </w:rPr>
  </w:style>
  <w:style w:type="paragraph" w:customStyle="1" w:styleId="E-Text">
    <w:name w:val="E-Text"/>
    <w:basedOn w:val="Normal"/>
    <w:qFormat/>
    <w:rsid w:val="00AE0932"/>
    <w:pPr>
      <w:suppressAutoHyphens/>
      <w:spacing w:after="0" w:line="240" w:lineRule="auto"/>
      <w:jc w:val="left"/>
    </w:pPr>
    <w:rPr>
      <w:rFonts w:eastAsia="Times New Roman"/>
      <w:szCs w:val="24"/>
      <w:lang w:val="cs-CZ" w:eastAsia="ar-SA"/>
    </w:rPr>
  </w:style>
  <w:style w:type="character" w:customStyle="1" w:styleId="Heading4Char">
    <w:name w:val="Heading 4 Char"/>
    <w:link w:val="Heading4"/>
    <w:uiPriority w:val="9"/>
    <w:semiHidden/>
    <w:rsid w:val="00890D07"/>
    <w:rPr>
      <w:rFonts w:ascii="Calibri" w:eastAsia="Times New Roman" w:hAnsi="Calibri" w:cs="Times New Roman"/>
      <w:b/>
      <w:bCs/>
      <w:sz w:val="28"/>
      <w:szCs w:val="28"/>
    </w:rPr>
  </w:style>
  <w:style w:type="character" w:customStyle="1" w:styleId="Heading5Char">
    <w:name w:val="Heading 5 Char"/>
    <w:link w:val="Heading5"/>
    <w:uiPriority w:val="9"/>
    <w:semiHidden/>
    <w:rsid w:val="00890D07"/>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90D07"/>
    <w:rPr>
      <w:rFonts w:ascii="Calibri" w:eastAsia="Times New Roman" w:hAnsi="Calibri" w:cs="Times New Roman"/>
      <w:b/>
      <w:bCs/>
      <w:sz w:val="22"/>
      <w:szCs w:val="22"/>
    </w:rPr>
  </w:style>
  <w:style w:type="character" w:customStyle="1" w:styleId="Heading7Char">
    <w:name w:val="Heading 7 Char"/>
    <w:link w:val="Heading7"/>
    <w:uiPriority w:val="9"/>
    <w:semiHidden/>
    <w:rsid w:val="00890D07"/>
    <w:rPr>
      <w:rFonts w:ascii="Calibri" w:eastAsia="Times New Roman" w:hAnsi="Calibri" w:cs="Times New Roman"/>
      <w:sz w:val="24"/>
      <w:szCs w:val="24"/>
    </w:rPr>
  </w:style>
  <w:style w:type="character" w:customStyle="1" w:styleId="Heading8Char">
    <w:name w:val="Heading 8 Char"/>
    <w:link w:val="Heading8"/>
    <w:uiPriority w:val="9"/>
    <w:semiHidden/>
    <w:rsid w:val="00890D07"/>
    <w:rPr>
      <w:rFonts w:ascii="Calibri" w:eastAsia="Times New Roman" w:hAnsi="Calibri" w:cs="Times New Roman"/>
      <w:i/>
      <w:iCs/>
      <w:sz w:val="24"/>
      <w:szCs w:val="24"/>
    </w:rPr>
  </w:style>
  <w:style w:type="character" w:customStyle="1" w:styleId="Heading9Char">
    <w:name w:val="Heading 9 Char"/>
    <w:link w:val="Heading9"/>
    <w:uiPriority w:val="9"/>
    <w:semiHidden/>
    <w:rsid w:val="00890D07"/>
    <w:rPr>
      <w:rFonts w:ascii="Cambria" w:eastAsia="Times New Roman" w:hAnsi="Cambria" w:cs="Times New Roman"/>
      <w:sz w:val="22"/>
      <w:szCs w:val="22"/>
    </w:rPr>
  </w:style>
  <w:style w:type="character" w:customStyle="1" w:styleId="E-NormalChar">
    <w:name w:val="E-Normal Char"/>
    <w:link w:val="E-Normal"/>
    <w:rsid w:val="00EC75DE"/>
    <w:rPr>
      <w:rFonts w:ascii="Constantia" w:hAnsi="Constantia"/>
      <w:szCs w:val="22"/>
    </w:rPr>
  </w:style>
  <w:style w:type="character" w:customStyle="1" w:styleId="E-Sub-SubsectionChar">
    <w:name w:val="E-Sub-Subsection Char"/>
    <w:link w:val="E-Sub-Subsection"/>
    <w:rsid w:val="00890D07"/>
    <w:rPr>
      <w:rFonts w:ascii="Constantia" w:hAnsi="Constantia"/>
      <w:b/>
      <w:szCs w:val="22"/>
    </w:rPr>
  </w:style>
  <w:style w:type="paragraph" w:styleId="Caption">
    <w:name w:val="caption"/>
    <w:basedOn w:val="Normal"/>
    <w:next w:val="Normal"/>
    <w:link w:val="CaptionChar"/>
    <w:uiPriority w:val="35"/>
    <w:unhideWhenUsed/>
    <w:qFormat/>
    <w:rsid w:val="00266899"/>
    <w:pPr>
      <w:spacing w:before="180" w:after="180"/>
      <w:jc w:val="center"/>
    </w:pPr>
    <w:rPr>
      <w:b/>
      <w:bCs/>
      <w:sz w:val="18"/>
      <w:szCs w:val="20"/>
    </w:rPr>
  </w:style>
  <w:style w:type="character" w:styleId="Hyperlink">
    <w:name w:val="Hyperlink"/>
    <w:uiPriority w:val="99"/>
    <w:unhideWhenUsed/>
    <w:rsid w:val="00E8184E"/>
    <w:rPr>
      <w:color w:val="0000FF"/>
      <w:u w:val="single"/>
    </w:rPr>
  </w:style>
  <w:style w:type="paragraph" w:customStyle="1" w:styleId="E-List">
    <w:name w:val="E-List"/>
    <w:basedOn w:val="E-Normal"/>
    <w:qFormat/>
    <w:rsid w:val="00257BEA"/>
    <w:pPr>
      <w:numPr>
        <w:numId w:val="12"/>
      </w:numPr>
      <w:spacing w:after="0"/>
      <w:ind w:left="714" w:hanging="357"/>
    </w:pPr>
  </w:style>
  <w:style w:type="paragraph" w:customStyle="1" w:styleId="E-Reference">
    <w:name w:val="E-Reference"/>
    <w:basedOn w:val="E-Normal"/>
    <w:qFormat/>
    <w:rsid w:val="00573821"/>
    <w:pPr>
      <w:spacing w:after="0"/>
      <w:ind w:left="340" w:hanging="340"/>
      <w:jc w:val="left"/>
    </w:pPr>
    <w:rPr>
      <w:sz w:val="18"/>
    </w:rPr>
  </w:style>
  <w:style w:type="paragraph" w:styleId="BalloonText">
    <w:name w:val="Balloon Text"/>
    <w:basedOn w:val="Normal"/>
    <w:link w:val="BalloonTextChar"/>
    <w:uiPriority w:val="99"/>
    <w:semiHidden/>
    <w:unhideWhenUsed/>
    <w:rsid w:val="00E56DEC"/>
    <w:pPr>
      <w:spacing w:after="0" w:line="240" w:lineRule="auto"/>
    </w:pPr>
    <w:rPr>
      <w:rFonts w:ascii="Tahoma" w:hAnsi="Tahoma" w:cs="Tahoma"/>
      <w:sz w:val="16"/>
      <w:szCs w:val="16"/>
    </w:rPr>
  </w:style>
  <w:style w:type="character" w:styleId="FollowedHyperlink">
    <w:name w:val="FollowedHyperlink"/>
    <w:uiPriority w:val="99"/>
    <w:semiHidden/>
    <w:unhideWhenUsed/>
    <w:rsid w:val="00E82E25"/>
    <w:rPr>
      <w:color w:val="800080"/>
      <w:u w:val="single"/>
    </w:rPr>
  </w:style>
  <w:style w:type="character" w:customStyle="1" w:styleId="CaptionChar">
    <w:name w:val="Caption Char"/>
    <w:link w:val="Caption"/>
    <w:uiPriority w:val="35"/>
    <w:rsid w:val="00266899"/>
    <w:rPr>
      <w:rFonts w:ascii="Constantia" w:hAnsi="Constantia"/>
      <w:b/>
      <w:bCs/>
      <w:sz w:val="18"/>
    </w:rPr>
  </w:style>
  <w:style w:type="character" w:customStyle="1" w:styleId="BalloonTextChar">
    <w:name w:val="Balloon Text Char"/>
    <w:basedOn w:val="DefaultParagraphFont"/>
    <w:link w:val="BalloonText"/>
    <w:uiPriority w:val="99"/>
    <w:semiHidden/>
    <w:rsid w:val="00E56DEC"/>
    <w:rPr>
      <w:rFonts w:ascii="Tahoma" w:hAnsi="Tahoma" w:cs="Tahoma"/>
      <w:sz w:val="16"/>
      <w:szCs w:val="16"/>
    </w:rPr>
  </w:style>
  <w:style w:type="paragraph" w:styleId="NormalWeb">
    <w:name w:val="Normal (Web)"/>
    <w:basedOn w:val="Normal"/>
    <w:uiPriority w:val="99"/>
    <w:unhideWhenUsed/>
    <w:rsid w:val="000C5548"/>
    <w:pPr>
      <w:spacing w:before="100" w:beforeAutospacing="1" w:after="100" w:afterAutospacing="1" w:line="240" w:lineRule="auto"/>
      <w:jc w:val="left"/>
    </w:pPr>
    <w:rPr>
      <w:rFonts w:ascii="Times New Roman" w:eastAsiaTheme="minorEastAsia" w:hAnsi="Times New Roman"/>
      <w:sz w:val="24"/>
      <w:szCs w:val="24"/>
    </w:rPr>
  </w:style>
  <w:style w:type="character" w:styleId="CommentReference">
    <w:name w:val="annotation reference"/>
    <w:basedOn w:val="DefaultParagraphFont"/>
    <w:uiPriority w:val="99"/>
    <w:semiHidden/>
    <w:unhideWhenUsed/>
    <w:rsid w:val="00321F80"/>
    <w:rPr>
      <w:sz w:val="16"/>
      <w:szCs w:val="16"/>
    </w:rPr>
  </w:style>
  <w:style w:type="paragraph" w:styleId="CommentText">
    <w:name w:val="annotation text"/>
    <w:basedOn w:val="Normal"/>
    <w:link w:val="CommentTextChar"/>
    <w:uiPriority w:val="99"/>
    <w:semiHidden/>
    <w:unhideWhenUsed/>
    <w:rsid w:val="00321F80"/>
    <w:pPr>
      <w:spacing w:line="240" w:lineRule="auto"/>
    </w:pPr>
    <w:rPr>
      <w:szCs w:val="20"/>
    </w:rPr>
  </w:style>
  <w:style w:type="character" w:customStyle="1" w:styleId="CommentTextChar">
    <w:name w:val="Comment Text Char"/>
    <w:basedOn w:val="DefaultParagraphFont"/>
    <w:link w:val="CommentText"/>
    <w:uiPriority w:val="99"/>
    <w:semiHidden/>
    <w:rsid w:val="00321F80"/>
    <w:rPr>
      <w:rFonts w:ascii="Constantia" w:hAnsi="Constantia"/>
    </w:rPr>
  </w:style>
  <w:style w:type="paragraph" w:styleId="CommentSubject">
    <w:name w:val="annotation subject"/>
    <w:basedOn w:val="CommentText"/>
    <w:next w:val="CommentText"/>
    <w:link w:val="CommentSubjectChar"/>
    <w:uiPriority w:val="99"/>
    <w:semiHidden/>
    <w:unhideWhenUsed/>
    <w:rsid w:val="00321F80"/>
    <w:rPr>
      <w:b/>
      <w:bCs/>
    </w:rPr>
  </w:style>
  <w:style w:type="character" w:customStyle="1" w:styleId="CommentSubjectChar">
    <w:name w:val="Comment Subject Char"/>
    <w:basedOn w:val="CommentTextChar"/>
    <w:link w:val="CommentSubject"/>
    <w:uiPriority w:val="99"/>
    <w:semiHidden/>
    <w:rsid w:val="00321F80"/>
    <w:rPr>
      <w:rFonts w:ascii="Constantia" w:hAnsi="Constantia"/>
      <w:b/>
      <w:bCs/>
    </w:rPr>
  </w:style>
  <w:style w:type="paragraph" w:styleId="PlainText">
    <w:name w:val="Plain Text"/>
    <w:basedOn w:val="Normal"/>
    <w:link w:val="PlainTextChar"/>
    <w:uiPriority w:val="99"/>
    <w:semiHidden/>
    <w:unhideWhenUsed/>
    <w:rsid w:val="007758AB"/>
    <w:pPr>
      <w:spacing w:after="0" w:line="240" w:lineRule="auto"/>
      <w:jc w:val="left"/>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7758AB"/>
    <w:rPr>
      <w:rFonts w:eastAsiaTheme="minorHAns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7951">
      <w:bodyDiv w:val="1"/>
      <w:marLeft w:val="0"/>
      <w:marRight w:val="0"/>
      <w:marTop w:val="0"/>
      <w:marBottom w:val="0"/>
      <w:divBdr>
        <w:top w:val="none" w:sz="0" w:space="0" w:color="auto"/>
        <w:left w:val="none" w:sz="0" w:space="0" w:color="auto"/>
        <w:bottom w:val="none" w:sz="0" w:space="0" w:color="auto"/>
        <w:right w:val="none" w:sz="0" w:space="0" w:color="auto"/>
      </w:divBdr>
      <w:divsChild>
        <w:div w:id="2146384190">
          <w:marLeft w:val="0"/>
          <w:marRight w:val="0"/>
          <w:marTop w:val="0"/>
          <w:marBottom w:val="0"/>
          <w:divBdr>
            <w:top w:val="none" w:sz="0" w:space="0" w:color="auto"/>
            <w:left w:val="none" w:sz="0" w:space="0" w:color="auto"/>
            <w:bottom w:val="none" w:sz="0" w:space="0" w:color="auto"/>
            <w:right w:val="none" w:sz="0" w:space="0" w:color="auto"/>
          </w:divBdr>
        </w:div>
      </w:divsChild>
    </w:div>
    <w:div w:id="602346272">
      <w:bodyDiv w:val="1"/>
      <w:marLeft w:val="0"/>
      <w:marRight w:val="0"/>
      <w:marTop w:val="0"/>
      <w:marBottom w:val="0"/>
      <w:divBdr>
        <w:top w:val="none" w:sz="0" w:space="0" w:color="auto"/>
        <w:left w:val="none" w:sz="0" w:space="0" w:color="auto"/>
        <w:bottom w:val="none" w:sz="0" w:space="0" w:color="auto"/>
        <w:right w:val="none" w:sz="0" w:space="0" w:color="auto"/>
      </w:divBdr>
      <w:divsChild>
        <w:div w:id="201283301">
          <w:marLeft w:val="0"/>
          <w:marRight w:val="0"/>
          <w:marTop w:val="0"/>
          <w:marBottom w:val="0"/>
          <w:divBdr>
            <w:top w:val="none" w:sz="0" w:space="0" w:color="auto"/>
            <w:left w:val="none" w:sz="0" w:space="0" w:color="auto"/>
            <w:bottom w:val="none" w:sz="0" w:space="0" w:color="auto"/>
            <w:right w:val="none" w:sz="0" w:space="0" w:color="auto"/>
          </w:divBdr>
        </w:div>
      </w:divsChild>
    </w:div>
    <w:div w:id="807819649">
      <w:bodyDiv w:val="1"/>
      <w:marLeft w:val="0"/>
      <w:marRight w:val="0"/>
      <w:marTop w:val="0"/>
      <w:marBottom w:val="0"/>
      <w:divBdr>
        <w:top w:val="none" w:sz="0" w:space="0" w:color="auto"/>
        <w:left w:val="none" w:sz="0" w:space="0" w:color="auto"/>
        <w:bottom w:val="none" w:sz="0" w:space="0" w:color="auto"/>
        <w:right w:val="none" w:sz="0" w:space="0" w:color="auto"/>
      </w:divBdr>
    </w:div>
    <w:div w:id="810243955">
      <w:bodyDiv w:val="1"/>
      <w:marLeft w:val="0"/>
      <w:marRight w:val="0"/>
      <w:marTop w:val="0"/>
      <w:marBottom w:val="0"/>
      <w:divBdr>
        <w:top w:val="none" w:sz="0" w:space="0" w:color="auto"/>
        <w:left w:val="none" w:sz="0" w:space="0" w:color="auto"/>
        <w:bottom w:val="none" w:sz="0" w:space="0" w:color="auto"/>
        <w:right w:val="none" w:sz="0" w:space="0" w:color="auto"/>
      </w:divBdr>
      <w:divsChild>
        <w:div w:id="1530727416">
          <w:marLeft w:val="0"/>
          <w:marRight w:val="0"/>
          <w:marTop w:val="0"/>
          <w:marBottom w:val="0"/>
          <w:divBdr>
            <w:top w:val="none" w:sz="0" w:space="0" w:color="auto"/>
            <w:left w:val="none" w:sz="0" w:space="0" w:color="auto"/>
            <w:bottom w:val="none" w:sz="0" w:space="0" w:color="auto"/>
            <w:right w:val="none" w:sz="0" w:space="0" w:color="auto"/>
          </w:divBdr>
        </w:div>
      </w:divsChild>
    </w:div>
    <w:div w:id="832599965">
      <w:bodyDiv w:val="1"/>
      <w:marLeft w:val="0"/>
      <w:marRight w:val="0"/>
      <w:marTop w:val="0"/>
      <w:marBottom w:val="0"/>
      <w:divBdr>
        <w:top w:val="none" w:sz="0" w:space="0" w:color="auto"/>
        <w:left w:val="none" w:sz="0" w:space="0" w:color="auto"/>
        <w:bottom w:val="none" w:sz="0" w:space="0" w:color="auto"/>
        <w:right w:val="none" w:sz="0" w:space="0" w:color="auto"/>
      </w:divBdr>
      <w:divsChild>
        <w:div w:id="1707834254">
          <w:marLeft w:val="0"/>
          <w:marRight w:val="0"/>
          <w:marTop w:val="0"/>
          <w:marBottom w:val="0"/>
          <w:divBdr>
            <w:top w:val="none" w:sz="0" w:space="0" w:color="auto"/>
            <w:left w:val="none" w:sz="0" w:space="0" w:color="auto"/>
            <w:bottom w:val="none" w:sz="0" w:space="0" w:color="auto"/>
            <w:right w:val="none" w:sz="0" w:space="0" w:color="auto"/>
          </w:divBdr>
        </w:div>
      </w:divsChild>
    </w:div>
    <w:div w:id="1005017261">
      <w:bodyDiv w:val="1"/>
      <w:marLeft w:val="0"/>
      <w:marRight w:val="0"/>
      <w:marTop w:val="0"/>
      <w:marBottom w:val="0"/>
      <w:divBdr>
        <w:top w:val="none" w:sz="0" w:space="0" w:color="auto"/>
        <w:left w:val="none" w:sz="0" w:space="0" w:color="auto"/>
        <w:bottom w:val="none" w:sz="0" w:space="0" w:color="auto"/>
        <w:right w:val="none" w:sz="0" w:space="0" w:color="auto"/>
      </w:divBdr>
    </w:div>
    <w:div w:id="1524633049">
      <w:bodyDiv w:val="1"/>
      <w:marLeft w:val="0"/>
      <w:marRight w:val="0"/>
      <w:marTop w:val="0"/>
      <w:marBottom w:val="0"/>
      <w:divBdr>
        <w:top w:val="none" w:sz="0" w:space="0" w:color="auto"/>
        <w:left w:val="none" w:sz="0" w:space="0" w:color="auto"/>
        <w:bottom w:val="none" w:sz="0" w:space="0" w:color="auto"/>
        <w:right w:val="none" w:sz="0" w:space="0" w:color="auto"/>
      </w:divBdr>
      <w:divsChild>
        <w:div w:id="961881524">
          <w:marLeft w:val="0"/>
          <w:marRight w:val="0"/>
          <w:marTop w:val="0"/>
          <w:marBottom w:val="0"/>
          <w:divBdr>
            <w:top w:val="none" w:sz="0" w:space="0" w:color="auto"/>
            <w:left w:val="none" w:sz="0" w:space="0" w:color="auto"/>
            <w:bottom w:val="none" w:sz="0" w:space="0" w:color="auto"/>
            <w:right w:val="none" w:sz="0" w:space="0" w:color="auto"/>
          </w:divBdr>
          <w:divsChild>
            <w:div w:id="906837777">
              <w:marLeft w:val="0"/>
              <w:marRight w:val="0"/>
              <w:marTop w:val="0"/>
              <w:marBottom w:val="0"/>
              <w:divBdr>
                <w:top w:val="none" w:sz="0" w:space="0" w:color="auto"/>
                <w:left w:val="none" w:sz="0" w:space="0" w:color="auto"/>
                <w:bottom w:val="none" w:sz="0" w:space="0" w:color="auto"/>
                <w:right w:val="none" w:sz="0" w:space="0" w:color="auto"/>
              </w:divBdr>
              <w:divsChild>
                <w:div w:id="692733242">
                  <w:marLeft w:val="0"/>
                  <w:marRight w:val="0"/>
                  <w:marTop w:val="0"/>
                  <w:marBottom w:val="0"/>
                  <w:divBdr>
                    <w:top w:val="none" w:sz="0" w:space="0" w:color="auto"/>
                    <w:left w:val="none" w:sz="0" w:space="0" w:color="auto"/>
                    <w:bottom w:val="none" w:sz="0" w:space="0" w:color="auto"/>
                    <w:right w:val="none" w:sz="0" w:space="0" w:color="auto"/>
                  </w:divBdr>
                  <w:divsChild>
                    <w:div w:id="1606033976">
                      <w:marLeft w:val="0"/>
                      <w:marRight w:val="0"/>
                      <w:marTop w:val="0"/>
                      <w:marBottom w:val="0"/>
                      <w:divBdr>
                        <w:top w:val="none" w:sz="0" w:space="0" w:color="auto"/>
                        <w:left w:val="none" w:sz="0" w:space="0" w:color="auto"/>
                        <w:bottom w:val="none" w:sz="0" w:space="0" w:color="auto"/>
                        <w:right w:val="none" w:sz="0" w:space="0" w:color="auto"/>
                      </w:divBdr>
                      <w:divsChild>
                        <w:div w:id="1250652994">
                          <w:marLeft w:val="0"/>
                          <w:marRight w:val="0"/>
                          <w:marTop w:val="0"/>
                          <w:marBottom w:val="0"/>
                          <w:divBdr>
                            <w:top w:val="none" w:sz="0" w:space="0" w:color="auto"/>
                            <w:left w:val="none" w:sz="0" w:space="0" w:color="auto"/>
                            <w:bottom w:val="none" w:sz="0" w:space="0" w:color="auto"/>
                            <w:right w:val="none" w:sz="0" w:space="0" w:color="auto"/>
                          </w:divBdr>
                          <w:divsChild>
                            <w:div w:id="894241910">
                              <w:marLeft w:val="0"/>
                              <w:marRight w:val="0"/>
                              <w:marTop w:val="0"/>
                              <w:marBottom w:val="0"/>
                              <w:divBdr>
                                <w:top w:val="none" w:sz="0" w:space="0" w:color="auto"/>
                                <w:left w:val="none" w:sz="0" w:space="0" w:color="auto"/>
                                <w:bottom w:val="none" w:sz="0" w:space="0" w:color="auto"/>
                                <w:right w:val="none" w:sz="0" w:space="0" w:color="auto"/>
                              </w:divBdr>
                              <w:divsChild>
                                <w:div w:id="1669745669">
                                  <w:marLeft w:val="0"/>
                                  <w:marRight w:val="0"/>
                                  <w:marTop w:val="0"/>
                                  <w:marBottom w:val="0"/>
                                  <w:divBdr>
                                    <w:top w:val="none" w:sz="0" w:space="0" w:color="auto"/>
                                    <w:left w:val="none" w:sz="0" w:space="0" w:color="auto"/>
                                    <w:bottom w:val="none" w:sz="0" w:space="0" w:color="auto"/>
                                    <w:right w:val="none" w:sz="0" w:space="0" w:color="auto"/>
                                  </w:divBdr>
                                  <w:divsChild>
                                    <w:div w:id="717168591">
                                      <w:marLeft w:val="0"/>
                                      <w:marRight w:val="0"/>
                                      <w:marTop w:val="0"/>
                                      <w:marBottom w:val="0"/>
                                      <w:divBdr>
                                        <w:top w:val="none" w:sz="0" w:space="0" w:color="auto"/>
                                        <w:left w:val="none" w:sz="0" w:space="0" w:color="auto"/>
                                        <w:bottom w:val="none" w:sz="0" w:space="0" w:color="auto"/>
                                        <w:right w:val="none" w:sz="0" w:space="0" w:color="auto"/>
                                      </w:divBdr>
                                      <w:divsChild>
                                        <w:div w:id="2138334300">
                                          <w:marLeft w:val="0"/>
                                          <w:marRight w:val="0"/>
                                          <w:marTop w:val="0"/>
                                          <w:marBottom w:val="0"/>
                                          <w:divBdr>
                                            <w:top w:val="none" w:sz="0" w:space="0" w:color="auto"/>
                                            <w:left w:val="none" w:sz="0" w:space="0" w:color="auto"/>
                                            <w:bottom w:val="none" w:sz="0" w:space="0" w:color="auto"/>
                                            <w:right w:val="none" w:sz="0" w:space="0" w:color="auto"/>
                                          </w:divBdr>
                                          <w:divsChild>
                                            <w:div w:id="2052654268">
                                              <w:marLeft w:val="0"/>
                                              <w:marRight w:val="0"/>
                                              <w:marTop w:val="0"/>
                                              <w:marBottom w:val="0"/>
                                              <w:divBdr>
                                                <w:top w:val="none" w:sz="0" w:space="0" w:color="auto"/>
                                                <w:left w:val="none" w:sz="0" w:space="0" w:color="auto"/>
                                                <w:bottom w:val="none" w:sz="0" w:space="0" w:color="auto"/>
                                                <w:right w:val="none" w:sz="0" w:space="0" w:color="auto"/>
                                              </w:divBdr>
                                              <w:divsChild>
                                                <w:div w:id="1106538299">
                                                  <w:marLeft w:val="0"/>
                                                  <w:marRight w:val="0"/>
                                                  <w:marTop w:val="0"/>
                                                  <w:marBottom w:val="0"/>
                                                  <w:divBdr>
                                                    <w:top w:val="none" w:sz="0" w:space="0" w:color="auto"/>
                                                    <w:left w:val="none" w:sz="0" w:space="0" w:color="auto"/>
                                                    <w:bottom w:val="none" w:sz="0" w:space="0" w:color="auto"/>
                                                    <w:right w:val="none" w:sz="0" w:space="0" w:color="auto"/>
                                                  </w:divBdr>
                                                  <w:divsChild>
                                                    <w:div w:id="531765132">
                                                      <w:marLeft w:val="0"/>
                                                      <w:marRight w:val="0"/>
                                                      <w:marTop w:val="0"/>
                                                      <w:marBottom w:val="0"/>
                                                      <w:divBdr>
                                                        <w:top w:val="none" w:sz="0" w:space="0" w:color="auto"/>
                                                        <w:left w:val="none" w:sz="0" w:space="0" w:color="auto"/>
                                                        <w:bottom w:val="none" w:sz="0" w:space="0" w:color="auto"/>
                                                        <w:right w:val="none" w:sz="0" w:space="0" w:color="auto"/>
                                                      </w:divBdr>
                                                      <w:divsChild>
                                                        <w:div w:id="1200624338">
                                                          <w:marLeft w:val="0"/>
                                                          <w:marRight w:val="0"/>
                                                          <w:marTop w:val="0"/>
                                                          <w:marBottom w:val="0"/>
                                                          <w:divBdr>
                                                            <w:top w:val="none" w:sz="0" w:space="0" w:color="auto"/>
                                                            <w:left w:val="none" w:sz="0" w:space="0" w:color="auto"/>
                                                            <w:bottom w:val="none" w:sz="0" w:space="0" w:color="auto"/>
                                                            <w:right w:val="none" w:sz="0" w:space="0" w:color="auto"/>
                                                          </w:divBdr>
                                                          <w:divsChild>
                                                            <w:div w:id="2042244952">
                                                              <w:marLeft w:val="0"/>
                                                              <w:marRight w:val="0"/>
                                                              <w:marTop w:val="0"/>
                                                              <w:marBottom w:val="0"/>
                                                              <w:divBdr>
                                                                <w:top w:val="none" w:sz="0" w:space="0" w:color="auto"/>
                                                                <w:left w:val="none" w:sz="0" w:space="0" w:color="auto"/>
                                                                <w:bottom w:val="none" w:sz="0" w:space="0" w:color="auto"/>
                                                                <w:right w:val="none" w:sz="0" w:space="0" w:color="auto"/>
                                                              </w:divBdr>
                                                              <w:divsChild>
                                                                <w:div w:id="1996760528">
                                                                  <w:marLeft w:val="0"/>
                                                                  <w:marRight w:val="0"/>
                                                                  <w:marTop w:val="0"/>
                                                                  <w:marBottom w:val="0"/>
                                                                  <w:divBdr>
                                                                    <w:top w:val="none" w:sz="0" w:space="0" w:color="auto"/>
                                                                    <w:left w:val="none" w:sz="0" w:space="0" w:color="auto"/>
                                                                    <w:bottom w:val="none" w:sz="0" w:space="0" w:color="auto"/>
                                                                    <w:right w:val="none" w:sz="0" w:space="0" w:color="auto"/>
                                                                  </w:divBdr>
                                                                  <w:divsChild>
                                                                    <w:div w:id="5905420">
                                                                      <w:marLeft w:val="0"/>
                                                                      <w:marRight w:val="0"/>
                                                                      <w:marTop w:val="0"/>
                                                                      <w:marBottom w:val="0"/>
                                                                      <w:divBdr>
                                                                        <w:top w:val="none" w:sz="0" w:space="0" w:color="auto"/>
                                                                        <w:left w:val="none" w:sz="0" w:space="0" w:color="auto"/>
                                                                        <w:bottom w:val="none" w:sz="0" w:space="0" w:color="auto"/>
                                                                        <w:right w:val="none" w:sz="0" w:space="0" w:color="auto"/>
                                                                      </w:divBdr>
                                                                      <w:divsChild>
                                                                        <w:div w:id="1648122670">
                                                                          <w:marLeft w:val="0"/>
                                                                          <w:marRight w:val="0"/>
                                                                          <w:marTop w:val="0"/>
                                                                          <w:marBottom w:val="0"/>
                                                                          <w:divBdr>
                                                                            <w:top w:val="none" w:sz="0" w:space="0" w:color="auto"/>
                                                                            <w:left w:val="none" w:sz="0" w:space="0" w:color="auto"/>
                                                                            <w:bottom w:val="none" w:sz="0" w:space="0" w:color="auto"/>
                                                                            <w:right w:val="none" w:sz="0" w:space="0" w:color="auto"/>
                                                                          </w:divBdr>
                                                                          <w:divsChild>
                                                                            <w:div w:id="1460537397">
                                                                              <w:marLeft w:val="0"/>
                                                                              <w:marRight w:val="0"/>
                                                                              <w:marTop w:val="0"/>
                                                                              <w:marBottom w:val="0"/>
                                                                              <w:divBdr>
                                                                                <w:top w:val="none" w:sz="0" w:space="0" w:color="auto"/>
                                                                                <w:left w:val="none" w:sz="0" w:space="0" w:color="auto"/>
                                                                                <w:bottom w:val="none" w:sz="0" w:space="0" w:color="auto"/>
                                                                                <w:right w:val="none" w:sz="0" w:space="0" w:color="auto"/>
                                                                              </w:divBdr>
                                                                              <w:divsChild>
                                                                                <w:div w:id="964968186">
                                                                                  <w:marLeft w:val="0"/>
                                                                                  <w:marRight w:val="0"/>
                                                                                  <w:marTop w:val="0"/>
                                                                                  <w:marBottom w:val="0"/>
                                                                                  <w:divBdr>
                                                                                    <w:top w:val="none" w:sz="0" w:space="0" w:color="auto"/>
                                                                                    <w:left w:val="none" w:sz="0" w:space="0" w:color="auto"/>
                                                                                    <w:bottom w:val="none" w:sz="0" w:space="0" w:color="auto"/>
                                                                                    <w:right w:val="none" w:sz="0" w:space="0" w:color="auto"/>
                                                                                  </w:divBdr>
                                                                                  <w:divsChild>
                                                                                    <w:div w:id="1973290492">
                                                                                      <w:marLeft w:val="0"/>
                                                                                      <w:marRight w:val="0"/>
                                                                                      <w:marTop w:val="0"/>
                                                                                      <w:marBottom w:val="0"/>
                                                                                      <w:divBdr>
                                                                                        <w:top w:val="none" w:sz="0" w:space="0" w:color="auto"/>
                                                                                        <w:left w:val="none" w:sz="0" w:space="0" w:color="auto"/>
                                                                                        <w:bottom w:val="none" w:sz="0" w:space="0" w:color="auto"/>
                                                                                        <w:right w:val="none" w:sz="0" w:space="0" w:color="auto"/>
                                                                                      </w:divBdr>
                                                                                      <w:divsChild>
                                                                                        <w:div w:id="2113471012">
                                                                                          <w:marLeft w:val="0"/>
                                                                                          <w:marRight w:val="0"/>
                                                                                          <w:marTop w:val="0"/>
                                                                                          <w:marBottom w:val="0"/>
                                                                                          <w:divBdr>
                                                                                            <w:top w:val="none" w:sz="0" w:space="0" w:color="auto"/>
                                                                                            <w:left w:val="none" w:sz="0" w:space="0" w:color="auto"/>
                                                                                            <w:bottom w:val="none" w:sz="0" w:space="0" w:color="auto"/>
                                                                                            <w:right w:val="none" w:sz="0" w:space="0" w:color="auto"/>
                                                                                          </w:divBdr>
                                                                                          <w:divsChild>
                                                                                            <w:div w:id="1897932114">
                                                                                              <w:marLeft w:val="0"/>
                                                                                              <w:marRight w:val="0"/>
                                                                                              <w:marTop w:val="0"/>
                                                                                              <w:marBottom w:val="0"/>
                                                                                              <w:divBdr>
                                                                                                <w:top w:val="none" w:sz="0" w:space="0" w:color="auto"/>
                                                                                                <w:left w:val="none" w:sz="0" w:space="0" w:color="auto"/>
                                                                                                <w:bottom w:val="none" w:sz="0" w:space="0" w:color="auto"/>
                                                                                                <w:right w:val="none" w:sz="0" w:space="0" w:color="auto"/>
                                                                                              </w:divBdr>
                                                                                              <w:divsChild>
                                                                                                <w:div w:id="674919388">
                                                                                                  <w:marLeft w:val="0"/>
                                                                                                  <w:marRight w:val="0"/>
                                                                                                  <w:marTop w:val="0"/>
                                                                                                  <w:marBottom w:val="0"/>
                                                                                                  <w:divBdr>
                                                                                                    <w:top w:val="none" w:sz="0" w:space="0" w:color="auto"/>
                                                                                                    <w:left w:val="none" w:sz="0" w:space="0" w:color="auto"/>
                                                                                                    <w:bottom w:val="none" w:sz="0" w:space="0" w:color="auto"/>
                                                                                                    <w:right w:val="none" w:sz="0" w:space="0" w:color="auto"/>
                                                                                                  </w:divBdr>
                                                                                                  <w:divsChild>
                                                                                                    <w:div w:id="874342591">
                                                                                                      <w:marLeft w:val="0"/>
                                                                                                      <w:marRight w:val="0"/>
                                                                                                      <w:marTop w:val="0"/>
                                                                                                      <w:marBottom w:val="0"/>
                                                                                                      <w:divBdr>
                                                                                                        <w:top w:val="none" w:sz="0" w:space="0" w:color="auto"/>
                                                                                                        <w:left w:val="none" w:sz="0" w:space="0" w:color="auto"/>
                                                                                                        <w:bottom w:val="none" w:sz="0" w:space="0" w:color="auto"/>
                                                                                                        <w:right w:val="none" w:sz="0" w:space="0" w:color="auto"/>
                                                                                                      </w:divBdr>
                                                                                                      <w:divsChild>
                                                                                                        <w:div w:id="1284382071">
                                                                                                          <w:marLeft w:val="0"/>
                                                                                                          <w:marRight w:val="0"/>
                                                                                                          <w:marTop w:val="0"/>
                                                                                                          <w:marBottom w:val="0"/>
                                                                                                          <w:divBdr>
                                                                                                            <w:top w:val="none" w:sz="0" w:space="0" w:color="auto"/>
                                                                                                            <w:left w:val="none" w:sz="0" w:space="0" w:color="auto"/>
                                                                                                            <w:bottom w:val="none" w:sz="0" w:space="0" w:color="auto"/>
                                                                                                            <w:right w:val="none" w:sz="0" w:space="0" w:color="auto"/>
                                                                                                          </w:divBdr>
                                                                                                          <w:divsChild>
                                                                                                            <w:div w:id="656346731">
                                                                                                              <w:marLeft w:val="0"/>
                                                                                                              <w:marRight w:val="0"/>
                                                                                                              <w:marTop w:val="0"/>
                                                                                                              <w:marBottom w:val="0"/>
                                                                                                              <w:divBdr>
                                                                                                                <w:top w:val="none" w:sz="0" w:space="0" w:color="auto"/>
                                                                                                                <w:left w:val="none" w:sz="0" w:space="0" w:color="auto"/>
                                                                                                                <w:bottom w:val="none" w:sz="0" w:space="0" w:color="auto"/>
                                                                                                                <w:right w:val="none" w:sz="0" w:space="0" w:color="auto"/>
                                                                                                              </w:divBdr>
                                                                                                              <w:divsChild>
                                                                                                                <w:div w:id="2074154611">
                                                                                                                  <w:marLeft w:val="0"/>
                                                                                                                  <w:marRight w:val="0"/>
                                                                                                                  <w:marTop w:val="0"/>
                                                                                                                  <w:marBottom w:val="0"/>
                                                                                                                  <w:divBdr>
                                                                                                                    <w:top w:val="none" w:sz="0" w:space="0" w:color="auto"/>
                                                                                                                    <w:left w:val="none" w:sz="0" w:space="0" w:color="auto"/>
                                                                                                                    <w:bottom w:val="none" w:sz="0" w:space="0" w:color="auto"/>
                                                                                                                    <w:right w:val="none" w:sz="0" w:space="0" w:color="auto"/>
                                                                                                                  </w:divBdr>
                                                                                                                  <w:divsChild>
                                                                                                                    <w:div w:id="1639262780">
                                                                                                                      <w:marLeft w:val="0"/>
                                                                                                                      <w:marRight w:val="0"/>
                                                                                                                      <w:marTop w:val="0"/>
                                                                                                                      <w:marBottom w:val="0"/>
                                                                                                                      <w:divBdr>
                                                                                                                        <w:top w:val="none" w:sz="0" w:space="0" w:color="auto"/>
                                                                                                                        <w:left w:val="none" w:sz="0" w:space="0" w:color="auto"/>
                                                                                                                        <w:bottom w:val="none" w:sz="0" w:space="0" w:color="auto"/>
                                                                                                                        <w:right w:val="none" w:sz="0" w:space="0" w:color="auto"/>
                                                                                                                      </w:divBdr>
                                                                                                                      <w:divsChild>
                                                                                                                        <w:div w:id="5482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8892485">
      <w:bodyDiv w:val="1"/>
      <w:marLeft w:val="0"/>
      <w:marRight w:val="0"/>
      <w:marTop w:val="0"/>
      <w:marBottom w:val="0"/>
      <w:divBdr>
        <w:top w:val="none" w:sz="0" w:space="0" w:color="auto"/>
        <w:left w:val="none" w:sz="0" w:space="0" w:color="auto"/>
        <w:bottom w:val="none" w:sz="0" w:space="0" w:color="auto"/>
        <w:right w:val="none" w:sz="0" w:space="0" w:color="auto"/>
      </w:divBdr>
      <w:divsChild>
        <w:div w:id="477766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solidFill>
            <a:prstClr val="black"/>
          </a:solid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06044-4A03-4CDC-8E19-6D7127644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12002</Words>
  <Characters>68418</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80260</CharactersWithSpaces>
  <SharedDoc>false</SharedDoc>
  <HLinks>
    <vt:vector size="24" baseType="variant">
      <vt:variant>
        <vt:i4>7536689</vt:i4>
      </vt:variant>
      <vt:variant>
        <vt:i4>29</vt:i4>
      </vt:variant>
      <vt:variant>
        <vt:i4>0</vt:i4>
      </vt:variant>
      <vt:variant>
        <vt:i4>5</vt:i4>
      </vt:variant>
      <vt:variant>
        <vt:lpwstr>http://dx.doi.org/10.1016/S1097-2765(03)00225-9</vt:lpwstr>
      </vt:variant>
      <vt:variant>
        <vt:lpwstr/>
      </vt:variant>
      <vt:variant>
        <vt:i4>2687036</vt:i4>
      </vt:variant>
      <vt:variant>
        <vt:i4>26</vt:i4>
      </vt:variant>
      <vt:variant>
        <vt:i4>0</vt:i4>
      </vt:variant>
      <vt:variant>
        <vt:i4>5</vt:i4>
      </vt:variant>
      <vt:variant>
        <vt:lpwstr>http://www.crossref.org/guestquery/</vt:lpwstr>
      </vt:variant>
      <vt:variant>
        <vt:lpwstr/>
      </vt:variant>
      <vt:variant>
        <vt:i4>2949139</vt:i4>
      </vt:variant>
      <vt:variant>
        <vt:i4>23</vt:i4>
      </vt:variant>
      <vt:variant>
        <vt:i4>0</vt:i4>
      </vt:variant>
      <vt:variant>
        <vt:i4>5</vt:i4>
      </vt:variant>
      <vt:variant>
        <vt:lpwstr>http://education.exeter.ac.uk/dll/studyskills/harvard_referencing.htm</vt:lpwstr>
      </vt:variant>
      <vt:variant>
        <vt:lpwstr/>
      </vt:variant>
      <vt:variant>
        <vt:i4>4390985</vt:i4>
      </vt:variant>
      <vt:variant>
        <vt:i4>20</vt:i4>
      </vt:variant>
      <vt:variant>
        <vt:i4>0</vt:i4>
      </vt:variant>
      <vt:variant>
        <vt:i4>5</vt:i4>
      </vt:variant>
      <vt:variant>
        <vt:lpwstr>http://www.archaeol.freeuk.com/EHPostionStatement.htm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2013-11-01T18:52:00Z</dcterms:created>
  <dcterms:modified xsi:type="dcterms:W3CDTF">2013-11-01T18:52:00Z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clagoze@gmail.com@www.mendeley.com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http://www.zotero.org/styles/american-medical-association-alphabetical</vt:lpwstr>
  </property>
  <property fmtid="{D5CDD505-2E9C-101B-9397-08002B2CF9AE}" pid="8" name="Mendeley Recent Style Name 1_1">
    <vt:lpwstr>American Medical Association (AMA) - alphabetical</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